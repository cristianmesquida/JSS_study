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60B4" w14:textId="26BBAC90" w:rsidR="00387A3B" w:rsidRDefault="00387A3B" w:rsidP="00CB5878">
      <w:pPr>
        <w:spacing w:line="360" w:lineRule="auto"/>
        <w:rPr>
          <w:rFonts w:ascii="Times New Roman" w:hAnsi="Times New Roman" w:cs="Times New Roman"/>
          <w:b/>
          <w:bCs/>
          <w:sz w:val="20"/>
          <w:szCs w:val="20"/>
        </w:rPr>
      </w:pPr>
    </w:p>
    <w:p w14:paraId="1FDA37A9" w14:textId="38919C14" w:rsidR="00167FDF" w:rsidRDefault="00167FDF" w:rsidP="00A846D5">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Selection of studies</w:t>
      </w:r>
    </w:p>
    <w:p w14:paraId="5CDBDCC8" w14:textId="14C6A617" w:rsidR="00CF4441" w:rsidRPr="00B12938" w:rsidRDefault="00DC44D2" w:rsidP="00CF4441">
      <w:pPr>
        <w:spacing w:line="360" w:lineRule="auto"/>
        <w:jc w:val="both"/>
        <w:rPr>
          <w:rFonts w:ascii="Times New Roman" w:eastAsia="Times New Roman" w:hAnsi="Times New Roman" w:cs="Times New Roman"/>
          <w:sz w:val="20"/>
          <w:szCs w:val="20"/>
          <w:lang w:eastAsia="en-GB"/>
        </w:rPr>
      </w:pPr>
      <w:r w:rsidRPr="00DC44D2">
        <w:rPr>
          <w:rFonts w:ascii="Times New Roman" w:hAnsi="Times New Roman" w:cs="Times New Roman"/>
          <w:sz w:val="20"/>
          <w:szCs w:val="20"/>
        </w:rPr>
        <w:t>The selection protocol</w:t>
      </w:r>
      <w:r>
        <w:rPr>
          <w:rFonts w:ascii="Times New Roman" w:hAnsi="Times New Roman" w:cs="Times New Roman"/>
          <w:sz w:val="20"/>
          <w:szCs w:val="20"/>
        </w:rPr>
        <w:t xml:space="preserve"> </w:t>
      </w:r>
      <w:r w:rsidR="00CF4441">
        <w:rPr>
          <w:rFonts w:ascii="Times New Roman" w:hAnsi="Times New Roman" w:cs="Times New Roman"/>
          <w:sz w:val="20"/>
          <w:szCs w:val="20"/>
        </w:rPr>
        <w:t xml:space="preserve">for </w:t>
      </w:r>
      <w:r>
        <w:rPr>
          <w:rFonts w:ascii="Times New Roman" w:hAnsi="Times New Roman" w:cs="Times New Roman"/>
          <w:sz w:val="20"/>
          <w:szCs w:val="20"/>
        </w:rPr>
        <w:t>the stud</w:t>
      </w:r>
      <w:r w:rsidR="00CF4441">
        <w:rPr>
          <w:rFonts w:ascii="Times New Roman" w:hAnsi="Times New Roman" w:cs="Times New Roman"/>
          <w:sz w:val="20"/>
          <w:szCs w:val="20"/>
        </w:rPr>
        <w:t>ies</w:t>
      </w:r>
      <w:r>
        <w:rPr>
          <w:rFonts w:ascii="Times New Roman" w:hAnsi="Times New Roman" w:cs="Times New Roman"/>
          <w:sz w:val="20"/>
          <w:szCs w:val="20"/>
        </w:rPr>
        <w:t xml:space="preserve"> to be included in the z-curve analysis</w:t>
      </w:r>
      <w:r w:rsidRPr="00DC44D2">
        <w:rPr>
          <w:rFonts w:ascii="Times New Roman" w:hAnsi="Times New Roman" w:cs="Times New Roman"/>
          <w:sz w:val="20"/>
          <w:szCs w:val="20"/>
        </w:rPr>
        <w:t xml:space="preserve"> is based on</w:t>
      </w:r>
      <w:r>
        <w:rPr>
          <w:rFonts w:ascii="Times New Roman" w:hAnsi="Times New Roman" w:cs="Times New Roman"/>
          <w:sz w:val="20"/>
          <w:szCs w:val="20"/>
        </w:rPr>
        <w:t xml:space="preserve"> </w:t>
      </w:r>
      <w:r w:rsidR="00CF4441" w:rsidRPr="00CF4441">
        <w:rPr>
          <w:rFonts w:ascii="Times New Roman" w:hAnsi="Times New Roman" w:cs="Times New Roman"/>
          <w:sz w:val="20"/>
          <w:szCs w:val="20"/>
        </w:rPr>
        <w:t>the</w:t>
      </w:r>
      <w:r w:rsidR="00CF4441" w:rsidRPr="00CF4441">
        <w:rPr>
          <w:rFonts w:ascii="Times New Roman" w:hAnsi="Times New Roman" w:cs="Times New Roman"/>
          <w:i/>
          <w:iCs/>
          <w:sz w:val="20"/>
          <w:szCs w:val="20"/>
        </w:rPr>
        <w:t xml:space="preserve"> </w:t>
      </w:r>
      <w:r w:rsidRPr="00CF4441">
        <w:rPr>
          <w:rFonts w:ascii="Times New Roman" w:hAnsi="Times New Roman" w:cs="Times New Roman"/>
          <w:i/>
          <w:iCs/>
          <w:sz w:val="20"/>
          <w:szCs w:val="20"/>
        </w:rPr>
        <w:t>Selection Protocol for Replication in Sports and Exercise Science</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sidR="00D271AE">
        <w:rPr>
          <w:rFonts w:ascii="Times New Roman" w:hAnsi="Times New Roman" w:cs="Times New Roman"/>
          <w:sz w:val="20"/>
          <w:szCs w:val="20"/>
        </w:rPr>
        <w:instrText xml:space="preserve"> ADDIN ZOTERO_ITEM CSL_CITATION {"citationID":"ycukyxs3","properties":{"formattedCitation":"[1]","plainCitation":"[1]","noteIndex":0},"citationItems":[{"id":378,"uris":["http://zotero.org/users/local/IMH4GHtn/items/X7KR6LGY"],"uri":["http://zotero.org/users/local/IMH4GHtn/items/X7KR6LGY"],"itemData":{"id":378,"type":"report","abstract":"Introduction: To improve the rigor of science, experimental evidence for scientific claims ideally needs to be replicated repeatedly with sufficiently similar procedures to increase the collective confidence in the veracity of those claims. Large replication projects in psychology, cancer biology and social science have evaluated the replicability of their fields but no collaborative effort has been undertaken in sports and exercise science. We propose to undertake such an effort here. As this is the first large replication project in this field, there is no agreed-upon protocol for selecting studies to replicate. Criticism of the previous selection protocols include claims they were non-randomized and non-representative, and alleged to be biased. Any selection protocol in sports and exercise science must be unbiased and representative to provide an accurate estimate of replicability of the field. The aim of this document is to produce a protocol for selecting studies to replicate for inclusion in a large replication project in sports and exercise science. Methods: The proposed selection protocol uses multiple inclusion and exclusion criteria for replication study selection, including: the year of publication and citation rankings, research disciplines, study types, the research question and key dependent variable, study methods and feasibility. Studies selected for replication will be stratified into pools based on instrumentation and expertise required and will then be allocated to volunteer laboratories for replication. Replication outcomes will be assessed using a multiple inferential strategy and descriptive information will be reported regarding the final number of included and excluded studies, and original author contact.","note":"DOI: 10.31219/osf.io/v3wz4\ntype: article","publisher":"OSF Preprints","source":"OSF Preprints","title":"Selection Protocol for Replication in Sports and Exercise Science","URL":"https://osf.io/v3wz4/","author":[{"family":"Murphy","given":"Jennifer"},{"family":"Mesquida","given":"Cristian"},{"family":"Caldwell","given":"Aaron R."},{"family":"Earp","given":"Brian D."},{"family":"Warne","given":"Joe"}],"accessed":{"date-parts":[["2021",5,7]]},"issued":{"date-parts":[["2021",4,26]]},"citation-key":"murphySelectionProtocolReplication2021"}}],"schema":"https://github.com/citation-style-language/schema/raw/master/csl-citation.json"}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r>
        <w:rPr>
          <w:rFonts w:ascii="Times New Roman" w:hAnsi="Times New Roman" w:cs="Times New Roman"/>
          <w:sz w:val="20"/>
          <w:szCs w:val="20"/>
        </w:rPr>
        <w:t>.</w:t>
      </w:r>
      <w:r w:rsidR="0045573E">
        <w:rPr>
          <w:rFonts w:ascii="Times New Roman" w:hAnsi="Times New Roman" w:cs="Times New Roman"/>
          <w:sz w:val="20"/>
          <w:szCs w:val="20"/>
        </w:rPr>
        <w:t xml:space="preserve"> Hence,</w:t>
      </w:r>
      <w:r>
        <w:rPr>
          <w:rFonts w:ascii="Times New Roman" w:hAnsi="Times New Roman" w:cs="Times New Roman"/>
          <w:sz w:val="20"/>
          <w:szCs w:val="20"/>
        </w:rPr>
        <w:t xml:space="preserve"> </w:t>
      </w:r>
      <w:r w:rsidR="0045573E">
        <w:rPr>
          <w:rFonts w:ascii="Times New Roman" w:hAnsi="Times New Roman" w:cs="Times New Roman"/>
          <w:sz w:val="20"/>
          <w:szCs w:val="20"/>
        </w:rPr>
        <w:t>o</w:t>
      </w:r>
      <w:r>
        <w:rPr>
          <w:rFonts w:ascii="Times New Roman" w:hAnsi="Times New Roman" w:cs="Times New Roman"/>
          <w:sz w:val="20"/>
          <w:szCs w:val="20"/>
        </w:rPr>
        <w:t xml:space="preserve">nly applied </w:t>
      </w:r>
      <w:r w:rsidR="00167FDF">
        <w:rPr>
          <w:rFonts w:ascii="Times New Roman" w:hAnsi="Times New Roman" w:cs="Times New Roman"/>
          <w:sz w:val="20"/>
          <w:szCs w:val="20"/>
        </w:rPr>
        <w:t xml:space="preserve">sport and exercise science </w:t>
      </w:r>
      <w:r>
        <w:rPr>
          <w:rFonts w:ascii="Times New Roman" w:hAnsi="Times New Roman" w:cs="Times New Roman"/>
          <w:sz w:val="20"/>
          <w:szCs w:val="20"/>
        </w:rPr>
        <w:t xml:space="preserve">studies </w:t>
      </w:r>
      <w:r w:rsidR="00167FDF">
        <w:rPr>
          <w:rFonts w:ascii="Times New Roman" w:hAnsi="Times New Roman" w:cs="Times New Roman"/>
          <w:sz w:val="20"/>
          <w:szCs w:val="20"/>
        </w:rPr>
        <w:t xml:space="preserve">in the subdisciplines of </w:t>
      </w:r>
      <w:r w:rsidR="00167FDF" w:rsidRPr="00CA7F49">
        <w:rPr>
          <w:rFonts w:ascii="Times New Roman" w:hAnsi="Times New Roman" w:cs="Times New Roman"/>
          <w:sz w:val="20"/>
          <w:szCs w:val="20"/>
        </w:rPr>
        <w:t xml:space="preserve">physiology, sports performance, physical activity, injury prevention and psychology published in the </w:t>
      </w:r>
      <w:r w:rsidR="00167FDF" w:rsidRPr="00407542">
        <w:rPr>
          <w:rFonts w:ascii="Times New Roman" w:hAnsi="Times New Roman" w:cs="Times New Roman"/>
          <w:i/>
          <w:iCs/>
          <w:sz w:val="20"/>
          <w:szCs w:val="20"/>
        </w:rPr>
        <w:t>Journal of Sports Sciences</w:t>
      </w:r>
      <w:r w:rsidR="00167FDF" w:rsidRPr="00CA7F49">
        <w:rPr>
          <w:rFonts w:ascii="Times New Roman" w:hAnsi="Times New Roman" w:cs="Times New Roman"/>
          <w:sz w:val="20"/>
          <w:szCs w:val="20"/>
        </w:rPr>
        <w:t xml:space="preserve"> (from Volume 39 (Issue </w:t>
      </w:r>
      <w:r w:rsidR="00167FDF">
        <w:rPr>
          <w:rFonts w:ascii="Times New Roman" w:hAnsi="Times New Roman" w:cs="Times New Roman"/>
          <w:sz w:val="20"/>
          <w:szCs w:val="20"/>
        </w:rPr>
        <w:t>1</w:t>
      </w:r>
      <w:r w:rsidR="00897F30">
        <w:rPr>
          <w:rFonts w:ascii="Times New Roman" w:hAnsi="Times New Roman" w:cs="Times New Roman"/>
          <w:sz w:val="20"/>
          <w:szCs w:val="20"/>
        </w:rPr>
        <w:t>2</w:t>
      </w:r>
      <w:r w:rsidR="00167FDF" w:rsidRPr="00CA7F49">
        <w:rPr>
          <w:rFonts w:ascii="Times New Roman" w:hAnsi="Times New Roman" w:cs="Times New Roman"/>
          <w:sz w:val="20"/>
          <w:szCs w:val="20"/>
        </w:rPr>
        <w:t>) to Volume 37 (Issue 1</w:t>
      </w:r>
      <w:r w:rsidR="00167FDF">
        <w:rPr>
          <w:rFonts w:ascii="Times New Roman" w:hAnsi="Times New Roman" w:cs="Times New Roman"/>
          <w:sz w:val="20"/>
          <w:szCs w:val="20"/>
        </w:rPr>
        <w:t>6</w:t>
      </w:r>
      <w:r w:rsidR="00167FDF" w:rsidRPr="00CA7F49">
        <w:rPr>
          <w:rFonts w:ascii="Times New Roman" w:hAnsi="Times New Roman" w:cs="Times New Roman"/>
          <w:sz w:val="20"/>
          <w:szCs w:val="20"/>
        </w:rPr>
        <w:t xml:space="preserve">)) </w:t>
      </w:r>
      <w:r>
        <w:rPr>
          <w:rFonts w:ascii="Times New Roman" w:hAnsi="Times New Roman" w:cs="Times New Roman"/>
          <w:sz w:val="20"/>
          <w:szCs w:val="20"/>
        </w:rPr>
        <w:t>were</w:t>
      </w:r>
      <w:r w:rsidR="00167FDF">
        <w:rPr>
          <w:rFonts w:ascii="Times New Roman" w:hAnsi="Times New Roman" w:cs="Times New Roman"/>
          <w:sz w:val="20"/>
          <w:szCs w:val="20"/>
        </w:rPr>
        <w:t xml:space="preserve"> selected. </w:t>
      </w:r>
      <w:r w:rsidR="0045573E">
        <w:rPr>
          <w:rFonts w:ascii="Times New Roman" w:hAnsi="Times New Roman" w:cs="Times New Roman"/>
          <w:sz w:val="20"/>
          <w:szCs w:val="20"/>
        </w:rPr>
        <w:t xml:space="preserve">Thus, </w:t>
      </w:r>
      <w:r w:rsidR="0045573E">
        <w:rPr>
          <w:rFonts w:ascii="Times New Roman" w:hAnsi="Times New Roman" w:cs="Times New Roman"/>
          <w:sz w:val="20"/>
          <w:szCs w:val="20"/>
          <w:lang w:val="en-US"/>
        </w:rPr>
        <w:t>t</w:t>
      </w:r>
      <w:r w:rsidR="00B27C31">
        <w:rPr>
          <w:rFonts w:ascii="Times New Roman" w:hAnsi="Times New Roman" w:cs="Times New Roman"/>
          <w:sz w:val="20"/>
          <w:szCs w:val="20"/>
          <w:lang w:val="en-US"/>
        </w:rPr>
        <w:t xml:space="preserve">his </w:t>
      </w:r>
      <w:r w:rsidR="00167FDF" w:rsidRPr="00CA7F49">
        <w:rPr>
          <w:rFonts w:ascii="Times New Roman" w:hAnsi="Times New Roman" w:cs="Times New Roman"/>
          <w:sz w:val="20"/>
          <w:szCs w:val="20"/>
          <w:lang w:val="en-US"/>
        </w:rPr>
        <w:t xml:space="preserve">protocol </w:t>
      </w:r>
      <w:r w:rsidR="00167FDF" w:rsidRPr="00CA7F49">
        <w:rPr>
          <w:rFonts w:ascii="Times New Roman" w:hAnsi="Times New Roman" w:cs="Times New Roman"/>
          <w:sz w:val="20"/>
          <w:szCs w:val="20"/>
        </w:rPr>
        <w:t>excluded reviews of any type (e.g.</w:t>
      </w:r>
      <w:r w:rsidR="00874500">
        <w:rPr>
          <w:rFonts w:ascii="Times New Roman" w:hAnsi="Times New Roman" w:cs="Times New Roman"/>
          <w:sz w:val="20"/>
          <w:szCs w:val="20"/>
        </w:rPr>
        <w:t>,</w:t>
      </w:r>
      <w:r w:rsidR="00167FDF" w:rsidRPr="00CA7F49">
        <w:rPr>
          <w:rFonts w:ascii="Times New Roman" w:hAnsi="Times New Roman" w:cs="Times New Roman"/>
          <w:sz w:val="20"/>
          <w:szCs w:val="20"/>
        </w:rPr>
        <w:t xml:space="preserve"> systematic, narrative, and educational), meta-analysis, consensus statements, opinion pieces or commentaries, editorials, case studies, conference proceedings, study protocols, perspectives, and methodological reports.  </w:t>
      </w:r>
      <w:r w:rsidR="00167FDF">
        <w:rPr>
          <w:rFonts w:ascii="Times New Roman" w:hAnsi="Times New Roman" w:cs="Times New Roman"/>
          <w:sz w:val="20"/>
          <w:szCs w:val="20"/>
        </w:rPr>
        <w:t xml:space="preserve">Furthermore, </w:t>
      </w:r>
      <w:r w:rsidR="00874500">
        <w:rPr>
          <w:rFonts w:ascii="Times New Roman" w:hAnsi="Times New Roman" w:cs="Times New Roman"/>
          <w:sz w:val="20"/>
          <w:szCs w:val="20"/>
        </w:rPr>
        <w:t xml:space="preserve">applied </w:t>
      </w:r>
      <w:r w:rsidR="00167FDF">
        <w:rPr>
          <w:rFonts w:ascii="Times New Roman" w:hAnsi="Times New Roman" w:cs="Times New Roman"/>
          <w:sz w:val="20"/>
          <w:szCs w:val="20"/>
        </w:rPr>
        <w:t>studies had to</w:t>
      </w:r>
      <w:r w:rsidR="00874500">
        <w:rPr>
          <w:rFonts w:ascii="Times New Roman" w:hAnsi="Times New Roman" w:cs="Times New Roman"/>
          <w:sz w:val="20"/>
          <w:szCs w:val="20"/>
        </w:rPr>
        <w:t xml:space="preserve"> use either an</w:t>
      </w:r>
      <w:r w:rsidR="00167FDF">
        <w:rPr>
          <w:rFonts w:ascii="Times New Roman" w:hAnsi="Times New Roman" w:cs="Times New Roman"/>
          <w:sz w:val="20"/>
          <w:szCs w:val="20"/>
        </w:rPr>
        <w:t xml:space="preserve"> </w:t>
      </w:r>
      <w:r w:rsidR="00860D5A" w:rsidRPr="00CA7F49">
        <w:rPr>
          <w:rFonts w:ascii="Times New Roman" w:hAnsi="Times New Roman" w:cs="Times New Roman"/>
          <w:sz w:val="20"/>
          <w:szCs w:val="20"/>
        </w:rPr>
        <w:t xml:space="preserve">experimental </w:t>
      </w:r>
      <w:r w:rsidR="00167FDF">
        <w:rPr>
          <w:rFonts w:ascii="Times New Roman" w:hAnsi="Times New Roman" w:cs="Times New Roman"/>
          <w:sz w:val="20"/>
          <w:szCs w:val="20"/>
        </w:rPr>
        <w:t xml:space="preserve">or </w:t>
      </w:r>
      <w:r w:rsidR="00860D5A" w:rsidRPr="00CA7F49">
        <w:rPr>
          <w:rFonts w:ascii="Times New Roman" w:hAnsi="Times New Roman" w:cs="Times New Roman"/>
          <w:sz w:val="20"/>
          <w:szCs w:val="20"/>
        </w:rPr>
        <w:t xml:space="preserve">quasi-experimental </w:t>
      </w:r>
      <w:r w:rsidR="00874500">
        <w:rPr>
          <w:rFonts w:ascii="Times New Roman" w:hAnsi="Times New Roman" w:cs="Times New Roman"/>
          <w:sz w:val="20"/>
          <w:szCs w:val="20"/>
        </w:rPr>
        <w:t>design</w:t>
      </w:r>
      <w:r w:rsidR="00B27C31">
        <w:rPr>
          <w:rFonts w:ascii="Times New Roman" w:hAnsi="Times New Roman" w:cs="Times New Roman"/>
          <w:sz w:val="20"/>
          <w:szCs w:val="20"/>
        </w:rPr>
        <w:t>.</w:t>
      </w:r>
      <w:r w:rsidR="00167FDF">
        <w:rPr>
          <w:rFonts w:ascii="Times New Roman" w:hAnsi="Times New Roman" w:cs="Times New Roman"/>
          <w:sz w:val="20"/>
          <w:szCs w:val="20"/>
        </w:rPr>
        <w:t xml:space="preserve"> </w:t>
      </w:r>
      <w:r w:rsidR="00874500">
        <w:rPr>
          <w:rFonts w:ascii="Times New Roman" w:hAnsi="Times New Roman" w:cs="Times New Roman"/>
          <w:sz w:val="20"/>
          <w:szCs w:val="20"/>
        </w:rPr>
        <w:t>A q</w:t>
      </w:r>
      <w:r w:rsidR="00B27C31" w:rsidRPr="00CA7F49">
        <w:rPr>
          <w:rFonts w:ascii="Times New Roman" w:hAnsi="Times New Roman" w:cs="Times New Roman"/>
          <w:sz w:val="20"/>
          <w:szCs w:val="20"/>
        </w:rPr>
        <w:t xml:space="preserve">uasi-experimental </w:t>
      </w:r>
      <w:r w:rsidR="00874500">
        <w:rPr>
          <w:rFonts w:ascii="Times New Roman" w:hAnsi="Times New Roman" w:cs="Times New Roman"/>
          <w:sz w:val="20"/>
          <w:szCs w:val="20"/>
        </w:rPr>
        <w:t>design</w:t>
      </w:r>
      <w:r w:rsidR="00B27C31" w:rsidRPr="00CA7F49">
        <w:rPr>
          <w:rFonts w:ascii="Times New Roman" w:hAnsi="Times New Roman" w:cs="Times New Roman"/>
          <w:sz w:val="20"/>
          <w:szCs w:val="20"/>
        </w:rPr>
        <w:t xml:space="preserve"> </w:t>
      </w:r>
      <w:r w:rsidR="00874500">
        <w:rPr>
          <w:rFonts w:ascii="Times New Roman" w:hAnsi="Times New Roman" w:cs="Times New Roman"/>
          <w:sz w:val="20"/>
          <w:szCs w:val="20"/>
        </w:rPr>
        <w:t xml:space="preserve">was defined </w:t>
      </w:r>
      <w:r w:rsidR="00B27C31" w:rsidRPr="00CA7F49">
        <w:rPr>
          <w:rFonts w:ascii="Times New Roman" w:hAnsi="Times New Roman" w:cs="Times New Roman"/>
          <w:sz w:val="20"/>
          <w:szCs w:val="20"/>
        </w:rPr>
        <w:t xml:space="preserve">as </w:t>
      </w:r>
      <w:r w:rsidR="0071639A">
        <w:rPr>
          <w:rFonts w:ascii="Times New Roman" w:hAnsi="Times New Roman" w:cs="Times New Roman"/>
          <w:sz w:val="20"/>
          <w:szCs w:val="20"/>
        </w:rPr>
        <w:t xml:space="preserve">an empirical study used to estimate the causal impact of an independent variable on target population without </w:t>
      </w:r>
      <w:r w:rsidR="00B27C31" w:rsidRPr="00CA7F49">
        <w:rPr>
          <w:rFonts w:ascii="Times New Roman" w:hAnsi="Times New Roman" w:cs="Times New Roman"/>
          <w:sz w:val="20"/>
          <w:szCs w:val="20"/>
        </w:rPr>
        <w:t>randomization</w:t>
      </w:r>
      <w:r w:rsidR="00B27C31" w:rsidRPr="00CA7F49">
        <w:rPr>
          <w:rFonts w:ascii="Times New Roman" w:hAnsi="Times New Roman" w:cs="Times New Roman"/>
          <w:sz w:val="20"/>
          <w:szCs w:val="20"/>
          <w:lang w:val="en-US"/>
        </w:rPr>
        <w:t>.</w:t>
      </w:r>
      <w:r w:rsidR="00B27C31" w:rsidRPr="00CA7F49">
        <w:rPr>
          <w:rFonts w:ascii="Times New Roman" w:hAnsi="Times New Roman" w:cs="Times New Roman"/>
          <w:sz w:val="20"/>
          <w:szCs w:val="20"/>
        </w:rPr>
        <w:t xml:space="preserve"> </w:t>
      </w:r>
      <w:r w:rsidR="00EB22DA">
        <w:rPr>
          <w:rFonts w:ascii="Times New Roman" w:hAnsi="Times New Roman" w:cs="Times New Roman"/>
          <w:sz w:val="20"/>
          <w:szCs w:val="20"/>
        </w:rPr>
        <w:t xml:space="preserve">Studies were selected if they contained an inference test such as a </w:t>
      </w:r>
      <w:r w:rsidR="00EB22DA" w:rsidRPr="00FC0D9A">
        <w:rPr>
          <w:rFonts w:ascii="Times New Roman" w:hAnsi="Times New Roman" w:cs="Times New Roman"/>
          <w:i/>
          <w:iCs/>
          <w:sz w:val="20"/>
          <w:szCs w:val="20"/>
        </w:rPr>
        <w:t>t</w:t>
      </w:r>
      <w:r w:rsidR="00EB22DA">
        <w:rPr>
          <w:rFonts w:ascii="Times New Roman" w:hAnsi="Times New Roman" w:cs="Times New Roman"/>
          <w:sz w:val="20"/>
          <w:szCs w:val="20"/>
        </w:rPr>
        <w:t xml:space="preserve">-test or an </w:t>
      </w:r>
      <w:r w:rsidR="00EB22DA" w:rsidRPr="00FC0D9A">
        <w:rPr>
          <w:rFonts w:ascii="Times New Roman" w:hAnsi="Times New Roman" w:cs="Times New Roman"/>
          <w:i/>
          <w:iCs/>
          <w:sz w:val="20"/>
          <w:szCs w:val="20"/>
        </w:rPr>
        <w:t>F</w:t>
      </w:r>
      <w:r w:rsidR="00EB22DA">
        <w:rPr>
          <w:rFonts w:ascii="Times New Roman" w:hAnsi="Times New Roman" w:cs="Times New Roman"/>
          <w:sz w:val="20"/>
          <w:szCs w:val="20"/>
        </w:rPr>
        <w:t xml:space="preserve">-test. </w:t>
      </w:r>
      <w:r w:rsidR="00CF4441" w:rsidRPr="00B12938">
        <w:rPr>
          <w:rFonts w:ascii="Times New Roman" w:hAnsi="Times New Roman" w:cs="Times New Roman"/>
          <w:sz w:val="20"/>
          <w:szCs w:val="20"/>
          <w:lang w:val="en-US"/>
        </w:rPr>
        <w:t xml:space="preserve">Z-curve method treats all </w:t>
      </w:r>
      <w:r w:rsidR="00CF4441" w:rsidRPr="00557CFB">
        <w:rPr>
          <w:rFonts w:ascii="Times New Roman" w:hAnsi="Times New Roman" w:cs="Times New Roman"/>
          <w:i/>
          <w:iCs/>
          <w:sz w:val="20"/>
          <w:szCs w:val="20"/>
          <w:lang w:val="en-US"/>
        </w:rPr>
        <w:t>p</w:t>
      </w:r>
      <w:r w:rsidR="00CF4441" w:rsidRPr="00B12938">
        <w:rPr>
          <w:rFonts w:ascii="Times New Roman" w:hAnsi="Times New Roman" w:cs="Times New Roman"/>
          <w:sz w:val="20"/>
          <w:szCs w:val="20"/>
          <w:lang w:val="en-US"/>
        </w:rPr>
        <w:t xml:space="preserve">-values as a common metric to quantify the strength of the evidence against the null hypothesis regardless of whether the </w:t>
      </w:r>
      <w:r w:rsidR="00CF4441" w:rsidRPr="00557CFB">
        <w:rPr>
          <w:rFonts w:ascii="Times New Roman" w:hAnsi="Times New Roman" w:cs="Times New Roman"/>
          <w:i/>
          <w:iCs/>
          <w:sz w:val="20"/>
          <w:szCs w:val="20"/>
          <w:lang w:val="en-US"/>
        </w:rPr>
        <w:t>p</w:t>
      </w:r>
      <w:r w:rsidR="00CF4441" w:rsidRPr="00B12938">
        <w:rPr>
          <w:rFonts w:ascii="Times New Roman" w:hAnsi="Times New Roman" w:cs="Times New Roman"/>
          <w:sz w:val="20"/>
          <w:szCs w:val="20"/>
          <w:lang w:val="en-US"/>
        </w:rPr>
        <w:t xml:space="preserve">-value is yielded by a non-parametric test (i.e., </w:t>
      </w:r>
      <w:r w:rsidR="00CF4441" w:rsidRPr="00B12938">
        <w:rPr>
          <w:rFonts w:ascii="Times New Roman" w:eastAsia="Times New Roman" w:hAnsi="Times New Roman" w:cs="Times New Roman"/>
          <w:color w:val="000000"/>
          <w:sz w:val="20"/>
          <w:szCs w:val="20"/>
          <w:shd w:val="clear" w:color="auto" w:fill="FFFFFF"/>
          <w:lang w:eastAsia="en-GB"/>
        </w:rPr>
        <w:t>Wilcoxon Rank-Sum tests, Mann-Whitney-U-Tests or Kruskal-Wallis one-way ANOVA</w:t>
      </w:r>
      <w:r w:rsidR="0045573E" w:rsidRPr="0045573E">
        <w:rPr>
          <w:rFonts w:ascii="Times New Roman" w:eastAsia="Times New Roman" w:hAnsi="Times New Roman" w:cs="Times New Roman"/>
          <w:color w:val="000000"/>
          <w:sz w:val="20"/>
          <w:szCs w:val="20"/>
          <w:shd w:val="clear" w:color="auto" w:fill="FFFFFF"/>
          <w:lang w:val="en-US" w:eastAsia="en-GB"/>
        </w:rPr>
        <w:t>).</w:t>
      </w:r>
      <w:r w:rsidR="00CF4441" w:rsidRPr="00B12938">
        <w:rPr>
          <w:rFonts w:ascii="Times New Roman" w:eastAsia="Times New Roman" w:hAnsi="Times New Roman" w:cs="Times New Roman"/>
          <w:color w:val="000000"/>
          <w:sz w:val="20"/>
          <w:szCs w:val="20"/>
          <w:shd w:val="clear" w:color="auto" w:fill="FFFFFF"/>
          <w:lang w:eastAsia="en-GB"/>
        </w:rPr>
        <w:t> </w:t>
      </w:r>
      <w:r w:rsidR="00B94370">
        <w:rPr>
          <w:rFonts w:ascii="Times New Roman" w:eastAsia="Times New Roman" w:hAnsi="Times New Roman" w:cs="Times New Roman"/>
          <w:color w:val="000000"/>
          <w:sz w:val="20"/>
          <w:szCs w:val="20"/>
          <w:shd w:val="clear" w:color="auto" w:fill="FFFFFF"/>
          <w:lang w:eastAsia="en-GB"/>
        </w:rPr>
        <w:t xml:space="preserve">Therefore, </w:t>
      </w:r>
      <w:r w:rsidR="00B94370" w:rsidRPr="00557CFB">
        <w:rPr>
          <w:rFonts w:ascii="Times New Roman" w:hAnsi="Times New Roman" w:cs="Times New Roman"/>
          <w:i/>
          <w:iCs/>
          <w:sz w:val="20"/>
          <w:szCs w:val="20"/>
        </w:rPr>
        <w:t>p</w:t>
      </w:r>
      <w:r w:rsidR="00B94370">
        <w:rPr>
          <w:rFonts w:ascii="Times New Roman" w:hAnsi="Times New Roman" w:cs="Times New Roman"/>
          <w:sz w:val="20"/>
          <w:szCs w:val="20"/>
        </w:rPr>
        <w:t xml:space="preserve">-values derived from </w:t>
      </w:r>
      <w:r w:rsidR="00B94370" w:rsidRPr="00CA7F49">
        <w:rPr>
          <w:rFonts w:ascii="Times New Roman" w:hAnsi="Times New Roman" w:cs="Times New Roman"/>
          <w:sz w:val="20"/>
          <w:szCs w:val="20"/>
        </w:rPr>
        <w:t>t-test</w:t>
      </w:r>
      <w:r w:rsidR="00EB22DA">
        <w:rPr>
          <w:rFonts w:ascii="Times New Roman" w:hAnsi="Times New Roman" w:cs="Times New Roman"/>
          <w:sz w:val="20"/>
          <w:szCs w:val="20"/>
        </w:rPr>
        <w:t xml:space="preserve">s, </w:t>
      </w:r>
      <w:r w:rsidR="00041D20">
        <w:rPr>
          <w:rFonts w:ascii="Times New Roman" w:hAnsi="Times New Roman" w:cs="Times New Roman"/>
          <w:sz w:val="20"/>
          <w:szCs w:val="20"/>
        </w:rPr>
        <w:t xml:space="preserve">factorial </w:t>
      </w:r>
      <w:r w:rsidR="00EB22DA" w:rsidRPr="00FC0D9A">
        <w:rPr>
          <w:rFonts w:ascii="Times New Roman" w:hAnsi="Times New Roman" w:cs="Times New Roman"/>
          <w:i/>
          <w:iCs/>
          <w:sz w:val="20"/>
          <w:szCs w:val="20"/>
        </w:rPr>
        <w:t>F</w:t>
      </w:r>
      <w:r w:rsidR="00EB22DA">
        <w:rPr>
          <w:rFonts w:ascii="Times New Roman" w:hAnsi="Times New Roman" w:cs="Times New Roman"/>
          <w:sz w:val="20"/>
          <w:szCs w:val="20"/>
        </w:rPr>
        <w:t>-tests</w:t>
      </w:r>
      <w:r w:rsidR="00B94370">
        <w:rPr>
          <w:rFonts w:ascii="Times New Roman" w:hAnsi="Times New Roman" w:cs="Times New Roman"/>
          <w:sz w:val="20"/>
          <w:szCs w:val="20"/>
        </w:rPr>
        <w:t xml:space="preserve"> and the mentioned non-parametric tests were included. </w:t>
      </w:r>
    </w:p>
    <w:p w14:paraId="28C498B8" w14:textId="77777777" w:rsidR="00B27C31" w:rsidRDefault="00B27C31" w:rsidP="00A846D5">
      <w:pPr>
        <w:spacing w:line="360" w:lineRule="auto"/>
        <w:jc w:val="both"/>
        <w:rPr>
          <w:rFonts w:ascii="Times New Roman" w:hAnsi="Times New Roman" w:cs="Times New Roman"/>
          <w:sz w:val="20"/>
          <w:szCs w:val="20"/>
        </w:rPr>
      </w:pPr>
    </w:p>
    <w:p w14:paraId="4B3147E2" w14:textId="3C9F86C3" w:rsidR="003B1EDC" w:rsidRDefault="003B1EDC" w:rsidP="003B1EDC">
      <w:pPr>
        <w:rPr>
          <w:b/>
          <w:sz w:val="12"/>
          <w:szCs w:val="12"/>
        </w:rPr>
      </w:pPr>
    </w:p>
    <w:p w14:paraId="5D00FDB4" w14:textId="6E2488D0" w:rsidR="003B1EDC" w:rsidRPr="003B1EDC" w:rsidRDefault="003B1EDC" w:rsidP="003B1EDC">
      <w:pPr>
        <w:rPr>
          <w:rFonts w:ascii="Times New Roman" w:hAnsi="Times New Roman" w:cs="Times New Roman"/>
          <w:b/>
          <w:sz w:val="20"/>
          <w:szCs w:val="20"/>
        </w:rPr>
      </w:pPr>
      <w:r>
        <w:rPr>
          <w:rFonts w:ascii="Times New Roman" w:hAnsi="Times New Roman" w:cs="Times New Roman"/>
          <w:b/>
          <w:sz w:val="20"/>
          <w:szCs w:val="20"/>
        </w:rPr>
        <w:t xml:space="preserve">Diagram flow of the study selection protocol </w:t>
      </w:r>
    </w:p>
    <w:p w14:paraId="673240CD" w14:textId="0DECD709" w:rsidR="003B1EDC" w:rsidRDefault="003B1EDC" w:rsidP="003B1EDC">
      <w:pPr>
        <w:rPr>
          <w:b/>
          <w:sz w:val="12"/>
          <w:szCs w:val="12"/>
        </w:rPr>
      </w:pPr>
    </w:p>
    <w:p w14:paraId="3F52EBE7" w14:textId="77777777" w:rsidR="003B1EDC" w:rsidRPr="009A5F2C" w:rsidRDefault="003B1EDC" w:rsidP="003B1EDC">
      <w:pPr>
        <w:rPr>
          <w:b/>
          <w:sz w:val="12"/>
          <w:szCs w:val="12"/>
        </w:rPr>
      </w:pPr>
    </w:p>
    <w:p w14:paraId="7173D0B2" w14:textId="77777777" w:rsidR="003B1EDC" w:rsidRDefault="003B1EDC" w:rsidP="003B1EDC"/>
    <w:p w14:paraId="031A3155" w14:textId="77777777" w:rsidR="003B1EDC" w:rsidRDefault="003B1EDC" w:rsidP="003B1EDC">
      <w:r>
        <w:rPr>
          <w:noProof/>
        </w:rPr>
        <mc:AlternateContent>
          <mc:Choice Requires="wps">
            <w:drawing>
              <wp:anchor distT="0" distB="0" distL="114300" distR="114300" simplePos="0" relativeHeight="251666432" behindDoc="0" locked="0" layoutInCell="1" allowOverlap="1" wp14:anchorId="7F2B1A48" wp14:editId="339C35C4">
                <wp:simplePos x="0" y="0"/>
                <wp:positionH relativeFrom="column">
                  <wp:posOffset>566928</wp:posOffset>
                </wp:positionH>
                <wp:positionV relativeFrom="paragraph">
                  <wp:posOffset>74245</wp:posOffset>
                </wp:positionV>
                <wp:extent cx="4345229" cy="262966"/>
                <wp:effectExtent l="0" t="0" r="17780" b="22860"/>
                <wp:wrapNone/>
                <wp:docPr id="29" name="Flowchart: Alternate Process 29"/>
                <wp:cNvGraphicFramePr/>
                <a:graphic xmlns:a="http://schemas.openxmlformats.org/drawingml/2006/main">
                  <a:graphicData uri="http://schemas.microsoft.com/office/word/2010/wordprocessingShape">
                    <wps:wsp>
                      <wps:cNvSpPr/>
                      <wps:spPr>
                        <a:xfrm>
                          <a:off x="0" y="0"/>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3678E" w14:textId="77777777" w:rsidR="003B1EDC" w:rsidRPr="001502CF" w:rsidRDefault="003B1EDC" w:rsidP="003B1EDC">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Journal of Sports Sciences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B1A4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margin-left:44.65pt;margin-top:5.85pt;width:342.15pt;height:2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" fillcolor="#ffc000 [3207]" strokecolor="#7f5f00 [1607]" strokeweight="1pt">
                <v:textbox>
                  <w:txbxContent>
                    <w:p w14:paraId="6243678E" w14:textId="77777777" w:rsidR="003B1EDC" w:rsidRPr="001502CF" w:rsidRDefault="003B1EDC" w:rsidP="003B1EDC">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Journal of Sports Sciences</w:t>
                      </w:r>
                    </w:p>
                  </w:txbxContent>
                </v:textbox>
              </v:shape>
            </w:pict>
          </mc:Fallback>
        </mc:AlternateContent>
      </w:r>
    </w:p>
    <w:p w14:paraId="1EE33650" w14:textId="77777777" w:rsidR="003B1EDC" w:rsidRDefault="003B1EDC" w:rsidP="003B1EDC"/>
    <w:p w14:paraId="0DA769E5" w14:textId="77777777" w:rsidR="003B1EDC" w:rsidRDefault="003B1EDC" w:rsidP="003B1EDC"/>
    <w:p w14:paraId="6A961D9A" w14:textId="05A14F16" w:rsidR="003B1EDC" w:rsidRDefault="00186652" w:rsidP="003B1EDC">
      <w:r>
        <w:rPr>
          <w:noProof/>
        </w:rPr>
        <mc:AlternateContent>
          <mc:Choice Requires="wps">
            <w:drawing>
              <wp:anchor distT="0" distB="0" distL="114300" distR="114300" simplePos="0" relativeHeight="251660288" behindDoc="0" locked="0" layoutInCell="1" allowOverlap="1" wp14:anchorId="67553DC7" wp14:editId="51D13AB1">
                <wp:simplePos x="0" y="0"/>
                <wp:positionH relativeFrom="column">
                  <wp:posOffset>3057656</wp:posOffset>
                </wp:positionH>
                <wp:positionV relativeFrom="paragraph">
                  <wp:posOffset>75324</wp:posOffset>
                </wp:positionV>
                <wp:extent cx="1962412" cy="526415"/>
                <wp:effectExtent l="0" t="0" r="19050" b="6985"/>
                <wp:wrapNone/>
                <wp:docPr id="4" name="Rectangle 4"/>
                <wp:cNvGraphicFramePr/>
                <a:graphic xmlns:a="http://schemas.openxmlformats.org/drawingml/2006/main">
                  <a:graphicData uri="http://schemas.microsoft.com/office/word/2010/wordprocessingShape">
                    <wps:wsp>
                      <wps:cNvSpPr/>
                      <wps:spPr>
                        <a:xfrm>
                          <a:off x="0" y="0"/>
                          <a:ext cx="1962412"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7FFCA" w14:textId="6DE2282F" w:rsidR="003B1EDC" w:rsidRDefault="003B1EDC" w:rsidP="00186652">
                            <w:pPr>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6B9CBEC6" w14:textId="4BD7B6FA" w:rsidR="003B1EDC" w:rsidRPr="00560609" w:rsidRDefault="003B1EDC" w:rsidP="003B1EDC">
                            <w:pPr>
                              <w:rPr>
                                <w:rFonts w:ascii="Arial" w:hAnsi="Arial" w:cs="Arial"/>
                                <w:color w:val="000000" w:themeColor="text1"/>
                                <w:sz w:val="18"/>
                                <w:szCs w:val="20"/>
                              </w:rPr>
                            </w:pPr>
                            <w:r>
                              <w:rPr>
                                <w:rFonts w:ascii="Arial" w:hAnsi="Arial" w:cs="Arial"/>
                                <w:color w:val="000000" w:themeColor="text1"/>
                                <w:sz w:val="18"/>
                                <w:szCs w:val="20"/>
                              </w:rPr>
                              <w:t>(n = 3</w:t>
                            </w:r>
                            <w:r w:rsidR="00D23900">
                              <w:rPr>
                                <w:rFonts w:ascii="Arial" w:hAnsi="Arial" w:cs="Arial"/>
                                <w:color w:val="000000" w:themeColor="text1"/>
                                <w:sz w:val="18"/>
                                <w:szCs w:val="20"/>
                              </w:rPr>
                              <w:t>49</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53DC7" id="Rectangle 4" o:spid="_x0000_s1027" style="position:absolute;margin-left:240.75pt;margin-top:5.95pt;width:154.5pt;height:4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" filled="f" strokecolor="black [3213]" strokeweight="1pt">
                <v:textbox>
                  <w:txbxContent>
                    <w:p w14:paraId="5977FFCA" w14:textId="6DE2282F" w:rsidR="003B1EDC" w:rsidRDefault="003B1EDC" w:rsidP="00186652">
                      <w:pPr>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6B9CBEC6" w14:textId="4BD7B6FA" w:rsidR="003B1EDC" w:rsidRPr="00560609" w:rsidRDefault="003B1EDC" w:rsidP="003B1EDC">
                      <w:pPr>
                        <w:rPr>
                          <w:rFonts w:ascii="Arial" w:hAnsi="Arial" w:cs="Arial"/>
                          <w:color w:val="000000" w:themeColor="text1"/>
                          <w:sz w:val="18"/>
                          <w:szCs w:val="20"/>
                        </w:rPr>
                      </w:pPr>
                      <w:r>
                        <w:rPr>
                          <w:rFonts w:ascii="Arial" w:hAnsi="Arial" w:cs="Arial"/>
                          <w:color w:val="000000" w:themeColor="text1"/>
                          <w:sz w:val="18"/>
                          <w:szCs w:val="20"/>
                        </w:rPr>
                        <w:t>(n = 3</w:t>
                      </w:r>
                      <w:r w:rsidR="00D23900">
                        <w:rPr>
                          <w:rFonts w:ascii="Arial" w:hAnsi="Arial" w:cs="Arial"/>
                          <w:color w:val="000000" w:themeColor="text1"/>
                          <w:sz w:val="18"/>
                          <w:szCs w:val="20"/>
                        </w:rPr>
                        <w:t>49</w:t>
                      </w:r>
                      <w:r>
                        <w:rPr>
                          <w:rFonts w:ascii="Arial" w:hAnsi="Arial" w:cs="Arial"/>
                          <w:color w:val="000000" w:themeColor="text1"/>
                          <w:sz w:val="18"/>
                          <w:szCs w:val="20"/>
                        </w:rPr>
                        <w:t>)</w:t>
                      </w:r>
                    </w:p>
                  </w:txbxContent>
                </v:textbox>
              </v:rect>
            </w:pict>
          </mc:Fallback>
        </mc:AlternateContent>
      </w:r>
      <w:r w:rsidR="003B1EDC">
        <w:rPr>
          <w:noProof/>
        </w:rPr>
        <mc:AlternateContent>
          <mc:Choice Requires="wps">
            <w:drawing>
              <wp:anchor distT="0" distB="0" distL="114300" distR="114300" simplePos="0" relativeHeight="251664384" behindDoc="0" locked="0" layoutInCell="1" allowOverlap="1" wp14:anchorId="0AC7728E" wp14:editId="2082569A">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17A695" id="_x0000_t32" coordsize="21600,21600" o:spt="32" o:oned="t" path="m,l21600,21600e" filled="f">
                <v:path arrowok="t" fillok="f" o:connecttype="none"/>
                <o:lock v:ext="edit" shapetype="t"/>
              </v:shapetype>
              <v:shape id="Straight Arrow Connector 15" o:spid="_x0000_s1026" type="#_x0000_t32" style="position:absolute;margin-left:193.2pt;margin-top:25.85pt;width:44.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" strokecolor="black [3213]" strokeweight=".5pt">
                <v:stroke endarrow="block" joinstyle="miter"/>
              </v:shape>
            </w:pict>
          </mc:Fallback>
        </mc:AlternateContent>
      </w:r>
      <w:r w:rsidR="003B1EDC">
        <w:rPr>
          <w:noProof/>
        </w:rPr>
        <mc:AlternateContent>
          <mc:Choice Requires="wps">
            <w:drawing>
              <wp:anchor distT="0" distB="0" distL="114300" distR="114300" simplePos="0" relativeHeight="251659264" behindDoc="0" locked="0" layoutInCell="1" allowOverlap="1" wp14:anchorId="43412172" wp14:editId="0DFFAF23">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A1805" w14:textId="77777777" w:rsidR="003B1EDC" w:rsidRDefault="003B1EDC" w:rsidP="003B1EDC">
                            <w:pPr>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5A5843F1" w14:textId="363FEF55" w:rsidR="003B1EDC" w:rsidRPr="00560609" w:rsidRDefault="003B1EDC" w:rsidP="003B1EDC">
                            <w:pPr>
                              <w:rPr>
                                <w:rFonts w:ascii="Arial" w:hAnsi="Arial" w:cs="Arial"/>
                                <w:color w:val="000000" w:themeColor="text1"/>
                                <w:sz w:val="18"/>
                                <w:szCs w:val="20"/>
                              </w:rPr>
                            </w:pPr>
                            <w:r>
                              <w:rPr>
                                <w:rFonts w:ascii="Arial" w:hAnsi="Arial" w:cs="Arial"/>
                                <w:color w:val="000000" w:themeColor="text1"/>
                                <w:sz w:val="18"/>
                                <w:szCs w:val="20"/>
                              </w:rPr>
                              <w:t>(n = 5</w:t>
                            </w:r>
                            <w:r w:rsidR="00D23900">
                              <w:rPr>
                                <w:rFonts w:ascii="Arial" w:hAnsi="Arial" w:cs="Arial"/>
                                <w:color w:val="000000" w:themeColor="text1"/>
                                <w:sz w:val="18"/>
                                <w:szCs w:val="20"/>
                              </w:rPr>
                              <w:t>2</w:t>
                            </w:r>
                            <w:r w:rsidR="0067419D">
                              <w:rPr>
                                <w:rFonts w:ascii="Arial" w:hAnsi="Arial" w:cs="Arial"/>
                                <w:color w:val="000000" w:themeColor="text1"/>
                                <w:sz w:val="18"/>
                                <w:szCs w:val="20"/>
                              </w:rPr>
                              <w:t>3</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12172" id="Rectangle 3" o:spid="_x0000_s1028" style="position:absolute;margin-left:44.05pt;margin-top:5.9pt;width:148.6pt;height:4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" filled="f" strokecolor="black [3213]" strokeweight="1pt">
                <v:textbox>
                  <w:txbxContent>
                    <w:p w14:paraId="4B5A1805" w14:textId="77777777" w:rsidR="003B1EDC" w:rsidRDefault="003B1EDC" w:rsidP="003B1EDC">
                      <w:pPr>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5A5843F1" w14:textId="363FEF55" w:rsidR="003B1EDC" w:rsidRPr="00560609" w:rsidRDefault="003B1EDC" w:rsidP="003B1EDC">
                      <w:pPr>
                        <w:rPr>
                          <w:rFonts w:ascii="Arial" w:hAnsi="Arial" w:cs="Arial"/>
                          <w:color w:val="000000" w:themeColor="text1"/>
                          <w:sz w:val="18"/>
                          <w:szCs w:val="20"/>
                        </w:rPr>
                      </w:pPr>
                      <w:r>
                        <w:rPr>
                          <w:rFonts w:ascii="Arial" w:hAnsi="Arial" w:cs="Arial"/>
                          <w:color w:val="000000" w:themeColor="text1"/>
                          <w:sz w:val="18"/>
                          <w:szCs w:val="20"/>
                        </w:rPr>
                        <w:t>(n = 5</w:t>
                      </w:r>
                      <w:r w:rsidR="00D23900">
                        <w:rPr>
                          <w:rFonts w:ascii="Arial" w:hAnsi="Arial" w:cs="Arial"/>
                          <w:color w:val="000000" w:themeColor="text1"/>
                          <w:sz w:val="18"/>
                          <w:szCs w:val="20"/>
                        </w:rPr>
                        <w:t>2</w:t>
                      </w:r>
                      <w:r w:rsidR="0067419D">
                        <w:rPr>
                          <w:rFonts w:ascii="Arial" w:hAnsi="Arial" w:cs="Arial"/>
                          <w:color w:val="000000" w:themeColor="text1"/>
                          <w:sz w:val="18"/>
                          <w:szCs w:val="20"/>
                        </w:rPr>
                        <w:t>3</w:t>
                      </w:r>
                      <w:r>
                        <w:rPr>
                          <w:rFonts w:ascii="Arial" w:hAnsi="Arial" w:cs="Arial"/>
                          <w:color w:val="000000" w:themeColor="text1"/>
                          <w:sz w:val="18"/>
                          <w:szCs w:val="20"/>
                        </w:rPr>
                        <w:t>)</w:t>
                      </w:r>
                    </w:p>
                  </w:txbxContent>
                </v:textbox>
              </v:rect>
            </w:pict>
          </mc:Fallback>
        </mc:AlternateContent>
      </w:r>
    </w:p>
    <w:p w14:paraId="1BFA8B9E" w14:textId="77777777" w:rsidR="003B1EDC" w:rsidRDefault="003B1EDC" w:rsidP="003B1EDC"/>
    <w:p w14:paraId="75CAEABC" w14:textId="77777777" w:rsidR="003B1EDC" w:rsidRDefault="003B1EDC" w:rsidP="003B1EDC"/>
    <w:p w14:paraId="049C334C" w14:textId="77777777" w:rsidR="003B1EDC" w:rsidRDefault="003B1EDC" w:rsidP="003B1EDC">
      <w:r>
        <w:rPr>
          <w:noProof/>
        </w:rPr>
        <mc:AlternateContent>
          <mc:Choice Requires="wps">
            <w:drawing>
              <wp:anchor distT="0" distB="0" distL="114300" distR="114300" simplePos="0" relativeHeight="251670528" behindDoc="0" locked="0" layoutInCell="1" allowOverlap="1" wp14:anchorId="6412D3DF" wp14:editId="41570900">
                <wp:simplePos x="0" y="0"/>
                <wp:positionH relativeFrom="column">
                  <wp:posOffset>1408386</wp:posOffset>
                </wp:positionH>
                <wp:positionV relativeFrom="paragraph">
                  <wp:posOffset>115001</wp:posOffset>
                </wp:positionV>
                <wp:extent cx="0" cy="746151"/>
                <wp:effectExtent l="76200" t="0" r="57150" b="53975"/>
                <wp:wrapNone/>
                <wp:docPr id="7" name="Straight Arrow Connector 7"/>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B2E79" id="Straight Arrow Connector 7" o:spid="_x0000_s1026" type="#_x0000_t32" style="position:absolute;margin-left:110.9pt;margin-top:9.05pt;width:0;height:5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" strokecolor="black [3213]" strokeweight=".5pt">
                <v:stroke endarrow="block" joinstyle="miter"/>
              </v:shape>
            </w:pict>
          </mc:Fallback>
        </mc:AlternateContent>
      </w:r>
    </w:p>
    <w:p w14:paraId="7768ADF8" w14:textId="77777777" w:rsidR="003B1EDC" w:rsidRDefault="003B1EDC" w:rsidP="003B1EDC">
      <w:r>
        <w:rPr>
          <w:noProof/>
        </w:rPr>
        <mc:AlternateContent>
          <mc:Choice Requires="wps">
            <w:drawing>
              <wp:anchor distT="0" distB="0" distL="114300" distR="114300" simplePos="0" relativeHeight="251667456" behindDoc="0" locked="0" layoutInCell="1" allowOverlap="1" wp14:anchorId="4301098F" wp14:editId="400746B7">
                <wp:simplePos x="0" y="0"/>
                <wp:positionH relativeFrom="column">
                  <wp:posOffset>-718381</wp:posOffset>
                </wp:positionH>
                <wp:positionV relativeFrom="paragraph">
                  <wp:posOffset>137839</wp:posOffset>
                </wp:positionV>
                <wp:extent cx="1949406" cy="327660"/>
                <wp:effectExtent l="0" t="2222" r="17462" b="17463"/>
                <wp:wrapNone/>
                <wp:docPr id="32" name="Flowchart: Alternate Process 32"/>
                <wp:cNvGraphicFramePr/>
                <a:graphic xmlns:a="http://schemas.openxmlformats.org/drawingml/2006/main">
                  <a:graphicData uri="http://schemas.microsoft.com/office/word/2010/wordprocessingShape">
                    <wps:wsp>
                      <wps:cNvSpPr/>
                      <wps:spPr>
                        <a:xfrm rot="16200000">
                          <a:off x="0" y="0"/>
                          <a:ext cx="1949406" cy="32766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42D19A8" w14:textId="77777777" w:rsidR="003B1EDC" w:rsidRDefault="003B1EDC" w:rsidP="003B1EDC">
                            <w:pPr>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13E2577" w14:textId="77777777" w:rsidR="003B1EDC" w:rsidRPr="001502CF" w:rsidRDefault="003B1EDC" w:rsidP="003B1EDC">
                            <w:pPr>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1098F" id="Flowchart: Alternate Process 32" o:spid="_x0000_s1029" type="#_x0000_t176" style="position:absolute;margin-left:-56.55pt;margin-top:10.85pt;width:153.5pt;height:25.8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" fillcolor="#9cc2e5 [1944]" strokecolor="black [3213]" strokeweight="1pt">
                <v:textbox>
                  <w:txbxContent>
                    <w:p w14:paraId="442D19A8" w14:textId="77777777" w:rsidR="003B1EDC" w:rsidRDefault="003B1EDC" w:rsidP="003B1EDC">
                      <w:pPr>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13E2577" w14:textId="77777777" w:rsidR="003B1EDC" w:rsidRPr="001502CF" w:rsidRDefault="003B1EDC" w:rsidP="003B1EDC">
                      <w:pPr>
                        <w:rPr>
                          <w:rFonts w:ascii="Arial" w:hAnsi="Arial" w:cs="Arial"/>
                          <w:b/>
                          <w:color w:val="000000" w:themeColor="text1"/>
                          <w:sz w:val="18"/>
                          <w:szCs w:val="18"/>
                        </w:rPr>
                      </w:pPr>
                    </w:p>
                  </w:txbxContent>
                </v:textbox>
              </v:shape>
            </w:pict>
          </mc:Fallback>
        </mc:AlternateContent>
      </w:r>
    </w:p>
    <w:p w14:paraId="05E6E840" w14:textId="77777777" w:rsidR="003B1EDC" w:rsidRDefault="003B1EDC" w:rsidP="003B1EDC"/>
    <w:p w14:paraId="06689B1F" w14:textId="77777777" w:rsidR="003B1EDC" w:rsidRDefault="003B1EDC" w:rsidP="003B1EDC"/>
    <w:p w14:paraId="7613ACC1" w14:textId="77777777" w:rsidR="003B1EDC" w:rsidRDefault="003B1EDC" w:rsidP="003B1EDC"/>
    <w:p w14:paraId="6BD766AA" w14:textId="77777777" w:rsidR="003B1EDC" w:rsidRDefault="003B1EDC" w:rsidP="003B1EDC">
      <w:r w:rsidRPr="00560609">
        <w:rPr>
          <w:noProof/>
        </w:rPr>
        <mc:AlternateContent>
          <mc:Choice Requires="wps">
            <w:drawing>
              <wp:anchor distT="0" distB="0" distL="114300" distR="114300" simplePos="0" relativeHeight="251662336" behindDoc="0" locked="0" layoutInCell="1" allowOverlap="1" wp14:anchorId="24C605BC" wp14:editId="7AF5CE5D">
                <wp:simplePos x="0" y="0"/>
                <wp:positionH relativeFrom="column">
                  <wp:posOffset>3058510</wp:posOffset>
                </wp:positionH>
                <wp:positionV relativeFrom="paragraph">
                  <wp:posOffset>9525</wp:posOffset>
                </wp:positionV>
                <wp:extent cx="2262352" cy="1321566"/>
                <wp:effectExtent l="0" t="0" r="11430" b="12065"/>
                <wp:wrapNone/>
                <wp:docPr id="9" name="Rectangle 9"/>
                <wp:cNvGraphicFramePr/>
                <a:graphic xmlns:a="http://schemas.openxmlformats.org/drawingml/2006/main">
                  <a:graphicData uri="http://schemas.microsoft.com/office/word/2010/wordprocessingShape">
                    <wps:wsp>
                      <wps:cNvSpPr/>
                      <wps:spPr>
                        <a:xfrm>
                          <a:off x="0" y="0"/>
                          <a:ext cx="2262352" cy="13215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77038" w14:textId="70A2F4A2" w:rsidR="00D23900" w:rsidRDefault="006D518A" w:rsidP="003B1EDC">
                            <w:pPr>
                              <w:rPr>
                                <w:rFonts w:ascii="Arial" w:hAnsi="Arial" w:cs="Arial"/>
                                <w:color w:val="000000" w:themeColor="text1"/>
                                <w:sz w:val="18"/>
                                <w:szCs w:val="20"/>
                              </w:rPr>
                            </w:pPr>
                            <w:r>
                              <w:rPr>
                                <w:rFonts w:ascii="Arial" w:hAnsi="Arial" w:cs="Arial"/>
                                <w:color w:val="000000" w:themeColor="text1"/>
                                <w:sz w:val="18"/>
                                <w:szCs w:val="20"/>
                              </w:rPr>
                              <w:t>Records</w:t>
                            </w:r>
                            <w:r w:rsidR="003B1EDC">
                              <w:rPr>
                                <w:rFonts w:ascii="Arial" w:hAnsi="Arial" w:cs="Arial"/>
                                <w:color w:val="000000" w:themeColor="text1"/>
                                <w:sz w:val="18"/>
                                <w:szCs w:val="20"/>
                              </w:rPr>
                              <w:t xml:space="preserve"> </w:t>
                            </w:r>
                            <w:r>
                              <w:rPr>
                                <w:rFonts w:ascii="Arial" w:hAnsi="Arial" w:cs="Arial"/>
                                <w:color w:val="000000" w:themeColor="text1"/>
                                <w:sz w:val="18"/>
                                <w:szCs w:val="20"/>
                              </w:rPr>
                              <w:t>excluded</w:t>
                            </w:r>
                            <w:r w:rsidR="003B1EDC">
                              <w:rPr>
                                <w:rFonts w:ascii="Arial" w:hAnsi="Arial" w:cs="Arial"/>
                                <w:color w:val="000000" w:themeColor="text1"/>
                                <w:sz w:val="18"/>
                                <w:szCs w:val="20"/>
                              </w:rPr>
                              <w:t xml:space="preserve"> (n = 5</w:t>
                            </w:r>
                            <w:r w:rsidR="00515152">
                              <w:rPr>
                                <w:rFonts w:ascii="Arial" w:hAnsi="Arial" w:cs="Arial"/>
                                <w:color w:val="000000" w:themeColor="text1"/>
                                <w:sz w:val="18"/>
                                <w:szCs w:val="20"/>
                              </w:rPr>
                              <w:t>5</w:t>
                            </w:r>
                            <w:r w:rsidR="003B1EDC">
                              <w:rPr>
                                <w:rFonts w:ascii="Arial" w:hAnsi="Arial" w:cs="Arial"/>
                                <w:color w:val="000000" w:themeColor="text1"/>
                                <w:sz w:val="18"/>
                                <w:szCs w:val="20"/>
                              </w:rPr>
                              <w:t>)</w:t>
                            </w:r>
                            <w:r w:rsidR="00186652">
                              <w:rPr>
                                <w:rFonts w:ascii="Arial" w:hAnsi="Arial" w:cs="Arial"/>
                                <w:color w:val="000000" w:themeColor="text1"/>
                                <w:sz w:val="18"/>
                                <w:szCs w:val="20"/>
                              </w:rPr>
                              <w:t xml:space="preserve">              </w:t>
                            </w:r>
                            <w:ins w:id="0" w:author="Microsoft Office User" w:date="2021-12-08T12:25:00Z">
                              <w:r w:rsidR="0001532B">
                                <w:rPr>
                                  <w:rFonts w:ascii="Arial" w:hAnsi="Arial" w:cs="Arial"/>
                                  <w:color w:val="000000" w:themeColor="text1"/>
                                  <w:sz w:val="18"/>
                                  <w:szCs w:val="20"/>
                                </w:rPr>
                                <w:t xml:space="preserve">     </w:t>
                              </w:r>
                            </w:ins>
                            <w:r w:rsidR="00186652">
                              <w:rPr>
                                <w:rFonts w:ascii="Arial" w:hAnsi="Arial" w:cs="Arial"/>
                                <w:color w:val="000000" w:themeColor="text1"/>
                                <w:sz w:val="18"/>
                                <w:szCs w:val="20"/>
                              </w:rPr>
                              <w:t xml:space="preserve"> 4</w:t>
                            </w:r>
                            <w:r w:rsidR="00D23900">
                              <w:rPr>
                                <w:rFonts w:ascii="Arial" w:hAnsi="Arial" w:cs="Arial"/>
                                <w:color w:val="000000" w:themeColor="text1"/>
                                <w:sz w:val="18"/>
                                <w:szCs w:val="20"/>
                              </w:rPr>
                              <w:t>5</w:t>
                            </w:r>
                            <w:r w:rsidR="00186652">
                              <w:rPr>
                                <w:rFonts w:ascii="Arial" w:hAnsi="Arial" w:cs="Arial"/>
                                <w:color w:val="000000" w:themeColor="text1"/>
                                <w:sz w:val="18"/>
                                <w:szCs w:val="20"/>
                              </w:rPr>
                              <w:t xml:space="preserve"> studies reported relative </w:t>
                            </w:r>
                            <w:r w:rsidR="00186652" w:rsidRPr="00557CFB">
                              <w:rPr>
                                <w:rFonts w:ascii="Arial" w:hAnsi="Arial" w:cs="Arial"/>
                                <w:i/>
                                <w:iCs/>
                                <w:color w:val="000000" w:themeColor="text1"/>
                                <w:sz w:val="18"/>
                                <w:szCs w:val="20"/>
                              </w:rPr>
                              <w:t>p</w:t>
                            </w:r>
                            <w:r w:rsidR="00186652">
                              <w:rPr>
                                <w:rFonts w:ascii="Arial" w:hAnsi="Arial" w:cs="Arial"/>
                                <w:color w:val="000000" w:themeColor="text1"/>
                                <w:sz w:val="18"/>
                                <w:szCs w:val="20"/>
                              </w:rPr>
                              <w:t xml:space="preserve">-values                                               2 studies did not report </w:t>
                            </w:r>
                            <w:r w:rsidR="00186652" w:rsidRPr="00557CFB">
                              <w:rPr>
                                <w:rFonts w:ascii="Arial" w:hAnsi="Arial" w:cs="Arial"/>
                                <w:i/>
                                <w:iCs/>
                                <w:color w:val="000000" w:themeColor="text1"/>
                                <w:sz w:val="18"/>
                                <w:szCs w:val="20"/>
                              </w:rPr>
                              <w:t>p</w:t>
                            </w:r>
                            <w:r w:rsidR="00186652">
                              <w:rPr>
                                <w:rFonts w:ascii="Arial" w:hAnsi="Arial" w:cs="Arial"/>
                                <w:color w:val="000000" w:themeColor="text1"/>
                                <w:sz w:val="18"/>
                                <w:szCs w:val="20"/>
                              </w:rPr>
                              <w:t>-values</w:t>
                            </w:r>
                            <w:r w:rsidR="0001532B">
                              <w:rPr>
                                <w:rFonts w:ascii="Arial" w:hAnsi="Arial" w:cs="Arial"/>
                                <w:color w:val="000000" w:themeColor="text1"/>
                                <w:sz w:val="18"/>
                                <w:szCs w:val="20"/>
                              </w:rPr>
                              <w:t xml:space="preserve"> </w:t>
                            </w:r>
                            <w:r w:rsidR="00186652">
                              <w:rPr>
                                <w:rFonts w:ascii="Arial" w:hAnsi="Arial" w:cs="Arial"/>
                                <w:color w:val="000000" w:themeColor="text1"/>
                                <w:sz w:val="18"/>
                                <w:szCs w:val="20"/>
                              </w:rPr>
                              <w:t xml:space="preserve">      </w:t>
                            </w:r>
                            <w:ins w:id="1" w:author="Microsoft Office User" w:date="2021-12-08T12:25:00Z">
                              <w:r w:rsidR="0001532B">
                                <w:rPr>
                                  <w:rFonts w:ascii="Arial" w:hAnsi="Arial" w:cs="Arial"/>
                                  <w:color w:val="000000" w:themeColor="text1"/>
                                  <w:sz w:val="18"/>
                                  <w:szCs w:val="20"/>
                                </w:rPr>
                                <w:t xml:space="preserve">    </w:t>
                              </w:r>
                            </w:ins>
                            <w:r w:rsidR="00186652">
                              <w:rPr>
                                <w:rFonts w:ascii="Arial" w:hAnsi="Arial" w:cs="Arial"/>
                                <w:color w:val="000000" w:themeColor="text1"/>
                                <w:sz w:val="18"/>
                                <w:szCs w:val="20"/>
                              </w:rPr>
                              <w:t xml:space="preserve"> </w:t>
                            </w:r>
                            <w:r w:rsidR="00D23900">
                              <w:rPr>
                                <w:rFonts w:ascii="Arial" w:hAnsi="Arial" w:cs="Arial"/>
                                <w:color w:val="000000" w:themeColor="text1"/>
                                <w:sz w:val="18"/>
                                <w:szCs w:val="20"/>
                              </w:rPr>
                              <w:t>4</w:t>
                            </w:r>
                            <w:r w:rsidR="00407542">
                              <w:rPr>
                                <w:rFonts w:ascii="Arial" w:hAnsi="Arial" w:cs="Arial"/>
                                <w:color w:val="000000" w:themeColor="text1"/>
                                <w:sz w:val="18"/>
                                <w:szCs w:val="20"/>
                              </w:rPr>
                              <w:t xml:space="preserve"> </w:t>
                            </w:r>
                            <w:r w:rsidR="00186652">
                              <w:rPr>
                                <w:rFonts w:ascii="Arial" w:hAnsi="Arial" w:cs="Arial"/>
                                <w:color w:val="000000" w:themeColor="text1"/>
                                <w:sz w:val="18"/>
                                <w:szCs w:val="20"/>
                              </w:rPr>
                              <w:t xml:space="preserve">studies tested for no difference       </w:t>
                            </w:r>
                            <w:ins w:id="2" w:author="Microsoft Office User" w:date="2021-12-08T12:26:00Z">
                              <w:r w:rsidR="0001532B">
                                <w:rPr>
                                  <w:rFonts w:ascii="Arial" w:hAnsi="Arial" w:cs="Arial"/>
                                  <w:color w:val="000000" w:themeColor="text1"/>
                                  <w:sz w:val="18"/>
                                  <w:szCs w:val="20"/>
                                </w:rPr>
                                <w:t xml:space="preserve">     </w:t>
                              </w:r>
                            </w:ins>
                            <w:r w:rsidR="00186652">
                              <w:rPr>
                                <w:rFonts w:ascii="Arial" w:hAnsi="Arial" w:cs="Arial"/>
                                <w:color w:val="000000" w:themeColor="text1"/>
                                <w:sz w:val="18"/>
                                <w:szCs w:val="20"/>
                              </w:rPr>
                              <w:t>1 study reported ANOVA as chi-</w:t>
                            </w:r>
                            <w:r w:rsidR="0001532B">
                              <w:rPr>
                                <w:rFonts w:ascii="Arial" w:hAnsi="Arial" w:cs="Arial"/>
                                <w:color w:val="000000" w:themeColor="text1"/>
                                <w:sz w:val="18"/>
                                <w:szCs w:val="20"/>
                              </w:rPr>
                              <w:t>squared</w:t>
                            </w:r>
                            <w:r w:rsidR="00282B7C">
                              <w:rPr>
                                <w:rFonts w:ascii="Arial" w:hAnsi="Arial" w:cs="Arial"/>
                                <w:color w:val="000000" w:themeColor="text1"/>
                                <w:sz w:val="18"/>
                                <w:szCs w:val="20"/>
                              </w:rPr>
                              <w:t xml:space="preserve">  </w:t>
                            </w:r>
                          </w:p>
                          <w:p w14:paraId="03C203F9" w14:textId="0513504B" w:rsidR="003B1EDC" w:rsidRDefault="00D23900" w:rsidP="003B1EDC">
                            <w:pPr>
                              <w:rPr>
                                <w:rFonts w:ascii="Arial" w:hAnsi="Arial" w:cs="Arial"/>
                                <w:color w:val="000000" w:themeColor="text1"/>
                                <w:sz w:val="18"/>
                                <w:szCs w:val="20"/>
                              </w:rPr>
                            </w:pPr>
                            <w:r>
                              <w:rPr>
                                <w:rFonts w:ascii="Arial" w:hAnsi="Arial" w:cs="Arial"/>
                                <w:color w:val="000000" w:themeColor="text1"/>
                                <w:sz w:val="18"/>
                                <w:szCs w:val="20"/>
                              </w:rPr>
                              <w:t>1</w:t>
                            </w:r>
                            <w:r w:rsidR="00282B7C">
                              <w:rPr>
                                <w:rFonts w:ascii="Arial" w:hAnsi="Arial" w:cs="Arial"/>
                                <w:color w:val="000000" w:themeColor="text1"/>
                                <w:sz w:val="18"/>
                                <w:szCs w:val="20"/>
                              </w:rPr>
                              <w:t xml:space="preserve"> </w:t>
                            </w:r>
                            <w:r>
                              <w:rPr>
                                <w:rFonts w:ascii="Arial" w:hAnsi="Arial" w:cs="Arial"/>
                                <w:color w:val="000000" w:themeColor="text1"/>
                                <w:sz w:val="18"/>
                                <w:szCs w:val="20"/>
                              </w:rPr>
                              <w:t>study did not report the effect of interest given the hypothesis tested.</w:t>
                            </w:r>
                            <w:r w:rsidR="00781DD8">
                              <w:rPr>
                                <w:rFonts w:ascii="Arial" w:hAnsi="Arial" w:cs="Arial"/>
                                <w:color w:val="000000" w:themeColor="text1"/>
                                <w:sz w:val="18"/>
                                <w:szCs w:val="20"/>
                              </w:rPr>
                              <w:t xml:space="preserve">          2 studies</w:t>
                            </w:r>
                            <w:r w:rsidR="00515152">
                              <w:rPr>
                                <w:rFonts w:ascii="Arial" w:hAnsi="Arial" w:cs="Arial"/>
                                <w:color w:val="000000" w:themeColor="text1"/>
                                <w:sz w:val="18"/>
                                <w:szCs w:val="20"/>
                              </w:rPr>
                              <w:t xml:space="preserve"> reported that the effect of interest occurred in the other direction</w:t>
                            </w:r>
                          </w:p>
                          <w:p w14:paraId="451F18E9" w14:textId="77777777" w:rsidR="003B1EDC" w:rsidRPr="00560609" w:rsidRDefault="003B1EDC" w:rsidP="003B1EDC">
                            <w:pPr>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605BC" id="Rectangle 9" o:spid="_x0000_s1030" style="position:absolute;margin-left:240.85pt;margin-top:.75pt;width:178.15pt;height:10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" filled="f" strokecolor="black [3213]" strokeweight="1pt">
                <v:textbox>
                  <w:txbxContent>
                    <w:p w14:paraId="44577038" w14:textId="70A2F4A2" w:rsidR="00D23900" w:rsidRDefault="006D518A" w:rsidP="003B1EDC">
                      <w:pPr>
                        <w:rPr>
                          <w:rFonts w:ascii="Arial" w:hAnsi="Arial" w:cs="Arial"/>
                          <w:color w:val="000000" w:themeColor="text1"/>
                          <w:sz w:val="18"/>
                          <w:szCs w:val="20"/>
                        </w:rPr>
                      </w:pPr>
                      <w:r>
                        <w:rPr>
                          <w:rFonts w:ascii="Arial" w:hAnsi="Arial" w:cs="Arial"/>
                          <w:color w:val="000000" w:themeColor="text1"/>
                          <w:sz w:val="18"/>
                          <w:szCs w:val="20"/>
                        </w:rPr>
                        <w:t>Records</w:t>
                      </w:r>
                      <w:r w:rsidR="003B1EDC">
                        <w:rPr>
                          <w:rFonts w:ascii="Arial" w:hAnsi="Arial" w:cs="Arial"/>
                          <w:color w:val="000000" w:themeColor="text1"/>
                          <w:sz w:val="18"/>
                          <w:szCs w:val="20"/>
                        </w:rPr>
                        <w:t xml:space="preserve"> </w:t>
                      </w:r>
                      <w:r>
                        <w:rPr>
                          <w:rFonts w:ascii="Arial" w:hAnsi="Arial" w:cs="Arial"/>
                          <w:color w:val="000000" w:themeColor="text1"/>
                          <w:sz w:val="18"/>
                          <w:szCs w:val="20"/>
                        </w:rPr>
                        <w:t>excluded</w:t>
                      </w:r>
                      <w:r w:rsidR="003B1EDC">
                        <w:rPr>
                          <w:rFonts w:ascii="Arial" w:hAnsi="Arial" w:cs="Arial"/>
                          <w:color w:val="000000" w:themeColor="text1"/>
                          <w:sz w:val="18"/>
                          <w:szCs w:val="20"/>
                        </w:rPr>
                        <w:t xml:space="preserve"> (n = 5</w:t>
                      </w:r>
                      <w:r w:rsidR="00515152">
                        <w:rPr>
                          <w:rFonts w:ascii="Arial" w:hAnsi="Arial" w:cs="Arial"/>
                          <w:color w:val="000000" w:themeColor="text1"/>
                          <w:sz w:val="18"/>
                          <w:szCs w:val="20"/>
                        </w:rPr>
                        <w:t>5</w:t>
                      </w:r>
                      <w:r w:rsidR="003B1EDC">
                        <w:rPr>
                          <w:rFonts w:ascii="Arial" w:hAnsi="Arial" w:cs="Arial"/>
                          <w:color w:val="000000" w:themeColor="text1"/>
                          <w:sz w:val="18"/>
                          <w:szCs w:val="20"/>
                        </w:rPr>
                        <w:t>)</w:t>
                      </w:r>
                      <w:r w:rsidR="00186652">
                        <w:rPr>
                          <w:rFonts w:ascii="Arial" w:hAnsi="Arial" w:cs="Arial"/>
                          <w:color w:val="000000" w:themeColor="text1"/>
                          <w:sz w:val="18"/>
                          <w:szCs w:val="20"/>
                        </w:rPr>
                        <w:t xml:space="preserve">              </w:t>
                      </w:r>
                      <w:ins w:id="3" w:author="Microsoft Office User" w:date="2021-12-08T12:25:00Z">
                        <w:r w:rsidR="0001532B">
                          <w:rPr>
                            <w:rFonts w:ascii="Arial" w:hAnsi="Arial" w:cs="Arial"/>
                            <w:color w:val="000000" w:themeColor="text1"/>
                            <w:sz w:val="18"/>
                            <w:szCs w:val="20"/>
                          </w:rPr>
                          <w:t xml:space="preserve">     </w:t>
                        </w:r>
                      </w:ins>
                      <w:r w:rsidR="00186652">
                        <w:rPr>
                          <w:rFonts w:ascii="Arial" w:hAnsi="Arial" w:cs="Arial"/>
                          <w:color w:val="000000" w:themeColor="text1"/>
                          <w:sz w:val="18"/>
                          <w:szCs w:val="20"/>
                        </w:rPr>
                        <w:t xml:space="preserve"> 4</w:t>
                      </w:r>
                      <w:r w:rsidR="00D23900">
                        <w:rPr>
                          <w:rFonts w:ascii="Arial" w:hAnsi="Arial" w:cs="Arial"/>
                          <w:color w:val="000000" w:themeColor="text1"/>
                          <w:sz w:val="18"/>
                          <w:szCs w:val="20"/>
                        </w:rPr>
                        <w:t>5</w:t>
                      </w:r>
                      <w:r w:rsidR="00186652">
                        <w:rPr>
                          <w:rFonts w:ascii="Arial" w:hAnsi="Arial" w:cs="Arial"/>
                          <w:color w:val="000000" w:themeColor="text1"/>
                          <w:sz w:val="18"/>
                          <w:szCs w:val="20"/>
                        </w:rPr>
                        <w:t xml:space="preserve"> studies reported relative </w:t>
                      </w:r>
                      <w:r w:rsidR="00186652" w:rsidRPr="00557CFB">
                        <w:rPr>
                          <w:rFonts w:ascii="Arial" w:hAnsi="Arial" w:cs="Arial"/>
                          <w:i/>
                          <w:iCs/>
                          <w:color w:val="000000" w:themeColor="text1"/>
                          <w:sz w:val="18"/>
                          <w:szCs w:val="20"/>
                        </w:rPr>
                        <w:t>p</w:t>
                      </w:r>
                      <w:r w:rsidR="00186652">
                        <w:rPr>
                          <w:rFonts w:ascii="Arial" w:hAnsi="Arial" w:cs="Arial"/>
                          <w:color w:val="000000" w:themeColor="text1"/>
                          <w:sz w:val="18"/>
                          <w:szCs w:val="20"/>
                        </w:rPr>
                        <w:t xml:space="preserve">-values                                               2 studies did not report </w:t>
                      </w:r>
                      <w:r w:rsidR="00186652" w:rsidRPr="00557CFB">
                        <w:rPr>
                          <w:rFonts w:ascii="Arial" w:hAnsi="Arial" w:cs="Arial"/>
                          <w:i/>
                          <w:iCs/>
                          <w:color w:val="000000" w:themeColor="text1"/>
                          <w:sz w:val="18"/>
                          <w:szCs w:val="20"/>
                        </w:rPr>
                        <w:t>p</w:t>
                      </w:r>
                      <w:r w:rsidR="00186652">
                        <w:rPr>
                          <w:rFonts w:ascii="Arial" w:hAnsi="Arial" w:cs="Arial"/>
                          <w:color w:val="000000" w:themeColor="text1"/>
                          <w:sz w:val="18"/>
                          <w:szCs w:val="20"/>
                        </w:rPr>
                        <w:t>-values</w:t>
                      </w:r>
                      <w:r w:rsidR="0001532B">
                        <w:rPr>
                          <w:rFonts w:ascii="Arial" w:hAnsi="Arial" w:cs="Arial"/>
                          <w:color w:val="000000" w:themeColor="text1"/>
                          <w:sz w:val="18"/>
                          <w:szCs w:val="20"/>
                        </w:rPr>
                        <w:t xml:space="preserve"> </w:t>
                      </w:r>
                      <w:r w:rsidR="00186652">
                        <w:rPr>
                          <w:rFonts w:ascii="Arial" w:hAnsi="Arial" w:cs="Arial"/>
                          <w:color w:val="000000" w:themeColor="text1"/>
                          <w:sz w:val="18"/>
                          <w:szCs w:val="20"/>
                        </w:rPr>
                        <w:t xml:space="preserve">      </w:t>
                      </w:r>
                      <w:ins w:id="4" w:author="Microsoft Office User" w:date="2021-12-08T12:25:00Z">
                        <w:r w:rsidR="0001532B">
                          <w:rPr>
                            <w:rFonts w:ascii="Arial" w:hAnsi="Arial" w:cs="Arial"/>
                            <w:color w:val="000000" w:themeColor="text1"/>
                            <w:sz w:val="18"/>
                            <w:szCs w:val="20"/>
                          </w:rPr>
                          <w:t xml:space="preserve">    </w:t>
                        </w:r>
                      </w:ins>
                      <w:r w:rsidR="00186652">
                        <w:rPr>
                          <w:rFonts w:ascii="Arial" w:hAnsi="Arial" w:cs="Arial"/>
                          <w:color w:val="000000" w:themeColor="text1"/>
                          <w:sz w:val="18"/>
                          <w:szCs w:val="20"/>
                        </w:rPr>
                        <w:t xml:space="preserve"> </w:t>
                      </w:r>
                      <w:r w:rsidR="00D23900">
                        <w:rPr>
                          <w:rFonts w:ascii="Arial" w:hAnsi="Arial" w:cs="Arial"/>
                          <w:color w:val="000000" w:themeColor="text1"/>
                          <w:sz w:val="18"/>
                          <w:szCs w:val="20"/>
                        </w:rPr>
                        <w:t>4</w:t>
                      </w:r>
                      <w:r w:rsidR="00407542">
                        <w:rPr>
                          <w:rFonts w:ascii="Arial" w:hAnsi="Arial" w:cs="Arial"/>
                          <w:color w:val="000000" w:themeColor="text1"/>
                          <w:sz w:val="18"/>
                          <w:szCs w:val="20"/>
                        </w:rPr>
                        <w:t xml:space="preserve"> </w:t>
                      </w:r>
                      <w:r w:rsidR="00186652">
                        <w:rPr>
                          <w:rFonts w:ascii="Arial" w:hAnsi="Arial" w:cs="Arial"/>
                          <w:color w:val="000000" w:themeColor="text1"/>
                          <w:sz w:val="18"/>
                          <w:szCs w:val="20"/>
                        </w:rPr>
                        <w:t xml:space="preserve">studies tested for no difference       </w:t>
                      </w:r>
                      <w:ins w:id="5" w:author="Microsoft Office User" w:date="2021-12-08T12:26:00Z">
                        <w:r w:rsidR="0001532B">
                          <w:rPr>
                            <w:rFonts w:ascii="Arial" w:hAnsi="Arial" w:cs="Arial"/>
                            <w:color w:val="000000" w:themeColor="text1"/>
                            <w:sz w:val="18"/>
                            <w:szCs w:val="20"/>
                          </w:rPr>
                          <w:t xml:space="preserve">     </w:t>
                        </w:r>
                      </w:ins>
                      <w:r w:rsidR="00186652">
                        <w:rPr>
                          <w:rFonts w:ascii="Arial" w:hAnsi="Arial" w:cs="Arial"/>
                          <w:color w:val="000000" w:themeColor="text1"/>
                          <w:sz w:val="18"/>
                          <w:szCs w:val="20"/>
                        </w:rPr>
                        <w:t>1 study reported ANOVA as chi-</w:t>
                      </w:r>
                      <w:r w:rsidR="0001532B">
                        <w:rPr>
                          <w:rFonts w:ascii="Arial" w:hAnsi="Arial" w:cs="Arial"/>
                          <w:color w:val="000000" w:themeColor="text1"/>
                          <w:sz w:val="18"/>
                          <w:szCs w:val="20"/>
                        </w:rPr>
                        <w:t>squared</w:t>
                      </w:r>
                      <w:r w:rsidR="00282B7C">
                        <w:rPr>
                          <w:rFonts w:ascii="Arial" w:hAnsi="Arial" w:cs="Arial"/>
                          <w:color w:val="000000" w:themeColor="text1"/>
                          <w:sz w:val="18"/>
                          <w:szCs w:val="20"/>
                        </w:rPr>
                        <w:t xml:space="preserve">  </w:t>
                      </w:r>
                    </w:p>
                    <w:p w14:paraId="03C203F9" w14:textId="0513504B" w:rsidR="003B1EDC" w:rsidRDefault="00D23900" w:rsidP="003B1EDC">
                      <w:pPr>
                        <w:rPr>
                          <w:rFonts w:ascii="Arial" w:hAnsi="Arial" w:cs="Arial"/>
                          <w:color w:val="000000" w:themeColor="text1"/>
                          <w:sz w:val="18"/>
                          <w:szCs w:val="20"/>
                        </w:rPr>
                      </w:pPr>
                      <w:r>
                        <w:rPr>
                          <w:rFonts w:ascii="Arial" w:hAnsi="Arial" w:cs="Arial"/>
                          <w:color w:val="000000" w:themeColor="text1"/>
                          <w:sz w:val="18"/>
                          <w:szCs w:val="20"/>
                        </w:rPr>
                        <w:t>1</w:t>
                      </w:r>
                      <w:r w:rsidR="00282B7C">
                        <w:rPr>
                          <w:rFonts w:ascii="Arial" w:hAnsi="Arial" w:cs="Arial"/>
                          <w:color w:val="000000" w:themeColor="text1"/>
                          <w:sz w:val="18"/>
                          <w:szCs w:val="20"/>
                        </w:rPr>
                        <w:t xml:space="preserve"> </w:t>
                      </w:r>
                      <w:r>
                        <w:rPr>
                          <w:rFonts w:ascii="Arial" w:hAnsi="Arial" w:cs="Arial"/>
                          <w:color w:val="000000" w:themeColor="text1"/>
                          <w:sz w:val="18"/>
                          <w:szCs w:val="20"/>
                        </w:rPr>
                        <w:t>study did not report the effect of interest given the hypothesis tested.</w:t>
                      </w:r>
                      <w:r w:rsidR="00781DD8">
                        <w:rPr>
                          <w:rFonts w:ascii="Arial" w:hAnsi="Arial" w:cs="Arial"/>
                          <w:color w:val="000000" w:themeColor="text1"/>
                          <w:sz w:val="18"/>
                          <w:szCs w:val="20"/>
                        </w:rPr>
                        <w:t xml:space="preserve">          2 studies</w:t>
                      </w:r>
                      <w:r w:rsidR="00515152">
                        <w:rPr>
                          <w:rFonts w:ascii="Arial" w:hAnsi="Arial" w:cs="Arial"/>
                          <w:color w:val="000000" w:themeColor="text1"/>
                          <w:sz w:val="18"/>
                          <w:szCs w:val="20"/>
                        </w:rPr>
                        <w:t xml:space="preserve"> reported that the effect of interest occurred in the other direction</w:t>
                      </w:r>
                    </w:p>
                    <w:p w14:paraId="451F18E9" w14:textId="77777777" w:rsidR="003B1EDC" w:rsidRPr="00560609" w:rsidRDefault="003B1EDC" w:rsidP="003B1EDC">
                      <w:pPr>
                        <w:ind w:left="284"/>
                        <w:rPr>
                          <w:rFonts w:ascii="Arial" w:hAnsi="Arial" w:cs="Arial"/>
                          <w:color w:val="000000" w:themeColor="text1"/>
                          <w:sz w:val="18"/>
                          <w:szCs w:val="20"/>
                        </w:rPr>
                      </w:pPr>
                    </w:p>
                  </w:txbxContent>
                </v:textbox>
              </v:rect>
            </w:pict>
          </mc:Fallback>
        </mc:AlternateContent>
      </w:r>
      <w:r w:rsidRPr="00560609">
        <w:rPr>
          <w:noProof/>
        </w:rPr>
        <mc:AlternateContent>
          <mc:Choice Requires="wps">
            <w:drawing>
              <wp:anchor distT="0" distB="0" distL="114300" distR="114300" simplePos="0" relativeHeight="251661312" behindDoc="0" locked="0" layoutInCell="1" allowOverlap="1" wp14:anchorId="5B98106E" wp14:editId="73BB2C9E">
                <wp:simplePos x="0" y="0"/>
                <wp:positionH relativeFrom="column">
                  <wp:posOffset>553720</wp:posOffset>
                </wp:positionH>
                <wp:positionV relativeFrom="paragraph">
                  <wp:posOffset>8255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6FA7B" w14:textId="77777777" w:rsidR="003B1EDC" w:rsidRDefault="003B1EDC" w:rsidP="003B1EDC">
                            <w:pPr>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0AC404CC" w14:textId="304A7E6E" w:rsidR="003B1EDC" w:rsidRPr="00560609" w:rsidRDefault="003B1EDC" w:rsidP="003B1EDC">
                            <w:pPr>
                              <w:rPr>
                                <w:rFonts w:ascii="Arial" w:hAnsi="Arial" w:cs="Arial"/>
                                <w:color w:val="000000" w:themeColor="text1"/>
                                <w:sz w:val="18"/>
                                <w:szCs w:val="20"/>
                              </w:rPr>
                            </w:pPr>
                            <w:r>
                              <w:rPr>
                                <w:rFonts w:ascii="Arial" w:hAnsi="Arial" w:cs="Arial"/>
                                <w:color w:val="000000" w:themeColor="text1"/>
                                <w:sz w:val="18"/>
                                <w:szCs w:val="20"/>
                              </w:rPr>
                              <w:t>(n = 1</w:t>
                            </w:r>
                            <w:r w:rsidR="00D23900">
                              <w:rPr>
                                <w:rFonts w:ascii="Arial" w:hAnsi="Arial" w:cs="Arial"/>
                                <w:color w:val="000000" w:themeColor="text1"/>
                                <w:sz w:val="18"/>
                                <w:szCs w:val="20"/>
                              </w:rPr>
                              <w:t>7</w:t>
                            </w:r>
                            <w:r w:rsidR="0067419D">
                              <w:rPr>
                                <w:rFonts w:ascii="Arial" w:hAnsi="Arial" w:cs="Arial"/>
                                <w:color w:val="000000" w:themeColor="text1"/>
                                <w:sz w:val="18"/>
                                <w:szCs w:val="20"/>
                              </w:rPr>
                              <w:t>4</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8106E" id="Rectangle 8" o:spid="_x0000_s1031" style="position:absolute;margin-left:43.6pt;margin-top:.65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" filled="f" strokecolor="black [3213]" strokeweight="1pt">
                <v:textbox>
                  <w:txbxContent>
                    <w:p w14:paraId="3406FA7B" w14:textId="77777777" w:rsidR="003B1EDC" w:rsidRDefault="003B1EDC" w:rsidP="003B1EDC">
                      <w:pPr>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0AC404CC" w14:textId="304A7E6E" w:rsidR="003B1EDC" w:rsidRPr="00560609" w:rsidRDefault="003B1EDC" w:rsidP="003B1EDC">
                      <w:pPr>
                        <w:rPr>
                          <w:rFonts w:ascii="Arial" w:hAnsi="Arial" w:cs="Arial"/>
                          <w:color w:val="000000" w:themeColor="text1"/>
                          <w:sz w:val="18"/>
                          <w:szCs w:val="20"/>
                        </w:rPr>
                      </w:pPr>
                      <w:r>
                        <w:rPr>
                          <w:rFonts w:ascii="Arial" w:hAnsi="Arial" w:cs="Arial"/>
                          <w:color w:val="000000" w:themeColor="text1"/>
                          <w:sz w:val="18"/>
                          <w:szCs w:val="20"/>
                        </w:rPr>
                        <w:t>(n = 1</w:t>
                      </w:r>
                      <w:r w:rsidR="00D23900">
                        <w:rPr>
                          <w:rFonts w:ascii="Arial" w:hAnsi="Arial" w:cs="Arial"/>
                          <w:color w:val="000000" w:themeColor="text1"/>
                          <w:sz w:val="18"/>
                          <w:szCs w:val="20"/>
                        </w:rPr>
                        <w:t>7</w:t>
                      </w:r>
                      <w:r w:rsidR="0067419D">
                        <w:rPr>
                          <w:rFonts w:ascii="Arial" w:hAnsi="Arial" w:cs="Arial"/>
                          <w:color w:val="000000" w:themeColor="text1"/>
                          <w:sz w:val="18"/>
                          <w:szCs w:val="20"/>
                        </w:rPr>
                        <w:t>4</w:t>
                      </w:r>
                      <w:r>
                        <w:rPr>
                          <w:rFonts w:ascii="Arial" w:hAnsi="Arial" w:cs="Arial"/>
                          <w:color w:val="000000" w:themeColor="text1"/>
                          <w:sz w:val="18"/>
                          <w:szCs w:val="20"/>
                        </w:rPr>
                        <w:t>)</w:t>
                      </w:r>
                    </w:p>
                  </w:txbxContent>
                </v:textbox>
              </v:rect>
            </w:pict>
          </mc:Fallback>
        </mc:AlternateContent>
      </w:r>
    </w:p>
    <w:p w14:paraId="418A8005" w14:textId="77777777" w:rsidR="003B1EDC" w:rsidRDefault="003B1EDC" w:rsidP="003B1EDC">
      <w:r>
        <w:rPr>
          <w:noProof/>
        </w:rPr>
        <mc:AlternateContent>
          <mc:Choice Requires="wps">
            <w:drawing>
              <wp:anchor distT="0" distB="0" distL="114300" distR="114300" simplePos="0" relativeHeight="251665408" behindDoc="0" locked="0" layoutInCell="1" allowOverlap="1" wp14:anchorId="6EAB8F60" wp14:editId="46A837F5">
                <wp:simplePos x="0" y="0"/>
                <wp:positionH relativeFrom="column">
                  <wp:posOffset>2452852</wp:posOffset>
                </wp:positionH>
                <wp:positionV relativeFrom="paragraph">
                  <wp:posOffset>114541</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C5AE2" id="Straight Arrow Connector 17" o:spid="_x0000_s1026" type="#_x0000_t32" style="position:absolute;margin-left:193.15pt;margin-top:9pt;width:44.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" strokecolor="black [3213]" strokeweight=".5pt">
                <v:stroke endarrow="block" joinstyle="miter"/>
              </v:shape>
            </w:pict>
          </mc:Fallback>
        </mc:AlternateContent>
      </w:r>
    </w:p>
    <w:p w14:paraId="795E07D2" w14:textId="77777777" w:rsidR="003B1EDC" w:rsidRDefault="003B1EDC" w:rsidP="003B1EDC"/>
    <w:p w14:paraId="275EF27C" w14:textId="77777777" w:rsidR="003B1EDC" w:rsidRDefault="003B1EDC" w:rsidP="003B1EDC">
      <w:r>
        <w:rPr>
          <w:noProof/>
        </w:rPr>
        <mc:AlternateContent>
          <mc:Choice Requires="wps">
            <w:drawing>
              <wp:anchor distT="0" distB="0" distL="114300" distR="114300" simplePos="0" relativeHeight="251669504" behindDoc="0" locked="0" layoutInCell="1" allowOverlap="1" wp14:anchorId="3E778300" wp14:editId="09E97E68">
                <wp:simplePos x="0" y="0"/>
                <wp:positionH relativeFrom="column">
                  <wp:posOffset>1400810</wp:posOffset>
                </wp:positionH>
                <wp:positionV relativeFrom="paragraph">
                  <wp:posOffset>25444</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E7803" id="Straight Arrow Connector 19" o:spid="_x0000_s1026" type="#_x0000_t32" style="position:absolute;margin-left:110.3pt;margin-top:2pt;width:0;height:5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" strokecolor="black [3213]" strokeweight=".5pt">
                <v:stroke endarrow="block" joinstyle="miter"/>
              </v:shape>
            </w:pict>
          </mc:Fallback>
        </mc:AlternateContent>
      </w:r>
    </w:p>
    <w:p w14:paraId="008947CE" w14:textId="77777777" w:rsidR="003B1EDC" w:rsidRDefault="003B1EDC" w:rsidP="003B1EDC"/>
    <w:p w14:paraId="2D946BA0" w14:textId="77777777" w:rsidR="003B1EDC" w:rsidRDefault="003B1EDC" w:rsidP="003B1EDC"/>
    <w:p w14:paraId="31F19F09" w14:textId="77777777" w:rsidR="003B1EDC" w:rsidRDefault="003B1EDC" w:rsidP="003B1EDC"/>
    <w:p w14:paraId="1D6EED4F" w14:textId="77777777" w:rsidR="003B1EDC" w:rsidRDefault="003B1EDC" w:rsidP="003B1EDC">
      <w:r w:rsidRPr="00560609">
        <w:rPr>
          <w:noProof/>
        </w:rPr>
        <mc:AlternateContent>
          <mc:Choice Requires="wps">
            <w:drawing>
              <wp:anchor distT="0" distB="0" distL="114300" distR="114300" simplePos="0" relativeHeight="251663360" behindDoc="0" locked="0" layoutInCell="1" allowOverlap="1" wp14:anchorId="5DA3025E" wp14:editId="519EBEE4">
                <wp:simplePos x="0" y="0"/>
                <wp:positionH relativeFrom="column">
                  <wp:posOffset>543910</wp:posOffset>
                </wp:positionH>
                <wp:positionV relativeFrom="paragraph">
                  <wp:posOffset>90345</wp:posOffset>
                </wp:positionV>
                <wp:extent cx="1887220" cy="668251"/>
                <wp:effectExtent l="0" t="0" r="17780" b="17780"/>
                <wp:wrapNone/>
                <wp:docPr id="13" name="Rectangle 13"/>
                <wp:cNvGraphicFramePr/>
                <a:graphic xmlns:a="http://schemas.openxmlformats.org/drawingml/2006/main">
                  <a:graphicData uri="http://schemas.microsoft.com/office/word/2010/wordprocessingShape">
                    <wps:wsp>
                      <wps:cNvSpPr/>
                      <wps:spPr>
                        <a:xfrm>
                          <a:off x="0" y="0"/>
                          <a:ext cx="1887220" cy="6682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9859CC" w14:textId="4030322F" w:rsidR="003B1EDC" w:rsidRPr="00560609" w:rsidRDefault="00E668AC" w:rsidP="003B1EDC">
                            <w:pPr>
                              <w:rPr>
                                <w:rFonts w:ascii="Arial" w:hAnsi="Arial" w:cs="Arial"/>
                                <w:color w:val="000000" w:themeColor="text1"/>
                                <w:sz w:val="18"/>
                                <w:szCs w:val="20"/>
                              </w:rPr>
                            </w:pPr>
                            <w:r>
                              <w:rPr>
                                <w:rFonts w:ascii="Arial" w:hAnsi="Arial" w:cs="Arial"/>
                                <w:color w:val="000000" w:themeColor="text1"/>
                                <w:sz w:val="18"/>
                                <w:szCs w:val="20"/>
                              </w:rPr>
                              <w:t xml:space="preserve">Records </w:t>
                            </w:r>
                            <w:r w:rsidR="003B1EDC">
                              <w:rPr>
                                <w:rFonts w:ascii="Arial" w:hAnsi="Arial" w:cs="Arial"/>
                                <w:color w:val="000000" w:themeColor="text1"/>
                                <w:sz w:val="18"/>
                                <w:szCs w:val="20"/>
                              </w:rPr>
                              <w:t xml:space="preserve">included </w:t>
                            </w:r>
                            <w:r>
                              <w:rPr>
                                <w:rFonts w:ascii="Arial" w:hAnsi="Arial" w:cs="Arial"/>
                                <w:color w:val="000000" w:themeColor="text1"/>
                                <w:sz w:val="18"/>
                                <w:szCs w:val="20"/>
                              </w:rPr>
                              <w:t>in</w:t>
                            </w:r>
                            <w:r w:rsidR="003B1EDC">
                              <w:rPr>
                                <w:rFonts w:ascii="Arial" w:hAnsi="Arial" w:cs="Arial"/>
                                <w:color w:val="000000" w:themeColor="text1"/>
                                <w:sz w:val="18"/>
                                <w:szCs w:val="20"/>
                              </w:rPr>
                              <w:t xml:space="preserve"> z-curve analysis (n = 1</w:t>
                            </w:r>
                            <w:r w:rsidR="0067419D">
                              <w:rPr>
                                <w:rFonts w:ascii="Arial" w:hAnsi="Arial" w:cs="Arial"/>
                                <w:color w:val="000000" w:themeColor="text1"/>
                                <w:sz w:val="18"/>
                                <w:szCs w:val="20"/>
                              </w:rPr>
                              <w:t>19</w:t>
                            </w:r>
                            <w:r w:rsidR="003B1EDC">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3025E" id="Rectangle 13" o:spid="_x0000_s1032" style="position:absolute;margin-left:42.85pt;margin-top:7.1pt;width:148.6pt;height:5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" filled="f" strokecolor="black [3213]" strokeweight="1pt">
                <v:textbox>
                  <w:txbxContent>
                    <w:p w14:paraId="0D9859CC" w14:textId="4030322F" w:rsidR="003B1EDC" w:rsidRPr="00560609" w:rsidRDefault="00E668AC" w:rsidP="003B1EDC">
                      <w:pPr>
                        <w:rPr>
                          <w:rFonts w:ascii="Arial" w:hAnsi="Arial" w:cs="Arial"/>
                          <w:color w:val="000000" w:themeColor="text1"/>
                          <w:sz w:val="18"/>
                          <w:szCs w:val="20"/>
                        </w:rPr>
                      </w:pPr>
                      <w:r>
                        <w:rPr>
                          <w:rFonts w:ascii="Arial" w:hAnsi="Arial" w:cs="Arial"/>
                          <w:color w:val="000000" w:themeColor="text1"/>
                          <w:sz w:val="18"/>
                          <w:szCs w:val="20"/>
                        </w:rPr>
                        <w:t xml:space="preserve">Records </w:t>
                      </w:r>
                      <w:r w:rsidR="003B1EDC">
                        <w:rPr>
                          <w:rFonts w:ascii="Arial" w:hAnsi="Arial" w:cs="Arial"/>
                          <w:color w:val="000000" w:themeColor="text1"/>
                          <w:sz w:val="18"/>
                          <w:szCs w:val="20"/>
                        </w:rPr>
                        <w:t xml:space="preserve">included </w:t>
                      </w:r>
                      <w:r>
                        <w:rPr>
                          <w:rFonts w:ascii="Arial" w:hAnsi="Arial" w:cs="Arial"/>
                          <w:color w:val="000000" w:themeColor="text1"/>
                          <w:sz w:val="18"/>
                          <w:szCs w:val="20"/>
                        </w:rPr>
                        <w:t>in</w:t>
                      </w:r>
                      <w:r w:rsidR="003B1EDC">
                        <w:rPr>
                          <w:rFonts w:ascii="Arial" w:hAnsi="Arial" w:cs="Arial"/>
                          <w:color w:val="000000" w:themeColor="text1"/>
                          <w:sz w:val="18"/>
                          <w:szCs w:val="20"/>
                        </w:rPr>
                        <w:t xml:space="preserve"> z-curve analysis (n = 1</w:t>
                      </w:r>
                      <w:r w:rsidR="0067419D">
                        <w:rPr>
                          <w:rFonts w:ascii="Arial" w:hAnsi="Arial" w:cs="Arial"/>
                          <w:color w:val="000000" w:themeColor="text1"/>
                          <w:sz w:val="18"/>
                          <w:szCs w:val="20"/>
                        </w:rPr>
                        <w:t>19</w:t>
                      </w:r>
                      <w:r w:rsidR="003B1EDC">
                        <w:rPr>
                          <w:rFonts w:ascii="Arial" w:hAnsi="Arial" w:cs="Arial"/>
                          <w:color w:val="000000" w:themeColor="text1"/>
                          <w:sz w:val="18"/>
                          <w:szCs w:val="20"/>
                        </w:rPr>
                        <w:t>)</w:t>
                      </w:r>
                    </w:p>
                  </w:txbxContent>
                </v:textbox>
              </v:rect>
            </w:pict>
          </mc:Fallback>
        </mc:AlternateContent>
      </w:r>
    </w:p>
    <w:p w14:paraId="4392A10A" w14:textId="77777777" w:rsidR="003B1EDC" w:rsidRDefault="003B1EDC" w:rsidP="003B1EDC">
      <w:r>
        <w:rPr>
          <w:noProof/>
        </w:rPr>
        <mc:AlternateContent>
          <mc:Choice Requires="wps">
            <w:drawing>
              <wp:anchor distT="0" distB="0" distL="114300" distR="114300" simplePos="0" relativeHeight="251668480" behindDoc="0" locked="0" layoutInCell="1" allowOverlap="1" wp14:anchorId="520E1C80" wp14:editId="02683504">
                <wp:simplePos x="0" y="0"/>
                <wp:positionH relativeFrom="column">
                  <wp:posOffset>-93882</wp:posOffset>
                </wp:positionH>
                <wp:positionV relativeFrom="paragraph">
                  <wp:posOffset>71765</wp:posOffset>
                </wp:positionV>
                <wp:extent cx="709843" cy="327025"/>
                <wp:effectExtent l="635" t="0" r="15240" b="15240"/>
                <wp:wrapNone/>
                <wp:docPr id="33" name="Flowchart: Alternate Process 33"/>
                <wp:cNvGraphicFramePr/>
                <a:graphic xmlns:a="http://schemas.openxmlformats.org/drawingml/2006/main">
                  <a:graphicData uri="http://schemas.microsoft.com/office/word/2010/wordprocessingShape">
                    <wps:wsp>
                      <wps:cNvSpPr/>
                      <wps:spPr>
                        <a:xfrm rot="16200000">
                          <a:off x="0" y="0"/>
                          <a:ext cx="709843" cy="327025"/>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2A5E716" w14:textId="77777777" w:rsidR="003B1EDC" w:rsidRPr="001502CF" w:rsidRDefault="003B1EDC" w:rsidP="003B1EDC">
                            <w:pPr>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E1C80" id="Flowchart: Alternate Process 33" o:spid="_x0000_s1033" type="#_x0000_t176" style="position:absolute;margin-left:-7.4pt;margin-top:5.65pt;width:55.9pt;height:25.7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" fillcolor="#9cc2e5 [1944]" strokecolor="black [3213]" strokeweight="1pt">
                <v:textbox>
                  <w:txbxContent>
                    <w:p w14:paraId="72A5E716" w14:textId="77777777" w:rsidR="003B1EDC" w:rsidRPr="001502CF" w:rsidRDefault="003B1EDC" w:rsidP="003B1EDC">
                      <w:pPr>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B38DAB4" w14:textId="77777777" w:rsidR="003B1EDC" w:rsidRDefault="003B1EDC" w:rsidP="003B1EDC"/>
    <w:p w14:paraId="749B8D13" w14:textId="77777777" w:rsidR="003B1EDC" w:rsidRDefault="003B1EDC" w:rsidP="00A846D5">
      <w:pPr>
        <w:spacing w:line="360" w:lineRule="auto"/>
        <w:jc w:val="both"/>
        <w:rPr>
          <w:rFonts w:ascii="Times New Roman" w:hAnsi="Times New Roman" w:cs="Times New Roman"/>
          <w:sz w:val="20"/>
          <w:szCs w:val="20"/>
        </w:rPr>
      </w:pPr>
    </w:p>
    <w:p w14:paraId="40B099D5" w14:textId="0AA17CD7" w:rsidR="00A846D5" w:rsidRDefault="00A846D5" w:rsidP="00A846D5">
      <w:pPr>
        <w:spacing w:line="360" w:lineRule="auto"/>
        <w:jc w:val="both"/>
        <w:rPr>
          <w:rFonts w:ascii="Times New Roman" w:hAnsi="Times New Roman" w:cs="Times New Roman"/>
          <w:b/>
          <w:bCs/>
          <w:sz w:val="20"/>
          <w:szCs w:val="20"/>
        </w:rPr>
      </w:pPr>
    </w:p>
    <w:p w14:paraId="60B5FDDA" w14:textId="77777777" w:rsidR="00CB5878" w:rsidRDefault="00CB5878" w:rsidP="003B1EDC">
      <w:pPr>
        <w:spacing w:line="360" w:lineRule="auto"/>
        <w:jc w:val="both"/>
        <w:rPr>
          <w:rFonts w:ascii="Arial" w:hAnsi="Arial" w:cs="Arial"/>
          <w:b/>
          <w:bCs/>
          <w:color w:val="000000" w:themeColor="text1"/>
          <w:sz w:val="18"/>
          <w:szCs w:val="20"/>
        </w:rPr>
      </w:pPr>
    </w:p>
    <w:p w14:paraId="64C887DF" w14:textId="7C1168B9" w:rsidR="00CB5878" w:rsidRDefault="00CB5878" w:rsidP="003B1EDC">
      <w:pPr>
        <w:spacing w:line="360" w:lineRule="auto"/>
        <w:jc w:val="both"/>
        <w:rPr>
          <w:rFonts w:ascii="Times New Roman" w:hAnsi="Times New Roman" w:cs="Times New Roman"/>
          <w:sz w:val="20"/>
          <w:szCs w:val="20"/>
        </w:rPr>
      </w:pPr>
    </w:p>
    <w:p w14:paraId="605784E3" w14:textId="271C4531" w:rsidR="00CB5878" w:rsidRPr="00167FDF" w:rsidRDefault="00CB5878" w:rsidP="00CB5878">
      <w:pPr>
        <w:spacing w:line="360" w:lineRule="auto"/>
        <w:jc w:val="both"/>
        <w:rPr>
          <w:rFonts w:ascii="Times New Roman" w:hAnsi="Times New Roman" w:cs="Times New Roman"/>
          <w:b/>
          <w:bCs/>
          <w:sz w:val="20"/>
          <w:szCs w:val="20"/>
        </w:rPr>
      </w:pPr>
      <w:r w:rsidRPr="00167FDF">
        <w:rPr>
          <w:rFonts w:ascii="Times New Roman" w:hAnsi="Times New Roman" w:cs="Times New Roman"/>
          <w:b/>
          <w:bCs/>
          <w:sz w:val="20"/>
          <w:szCs w:val="20"/>
        </w:rPr>
        <w:t xml:space="preserve">Selection of </w:t>
      </w:r>
      <w:r w:rsidR="00557CFB" w:rsidRPr="00557CFB">
        <w:rPr>
          <w:rFonts w:ascii="Times New Roman" w:hAnsi="Times New Roman" w:cs="Times New Roman"/>
          <w:b/>
          <w:bCs/>
          <w:i/>
          <w:iCs/>
          <w:sz w:val="20"/>
          <w:szCs w:val="20"/>
        </w:rPr>
        <w:t>p</w:t>
      </w:r>
      <w:r w:rsidRPr="00167FDF">
        <w:rPr>
          <w:rFonts w:ascii="Times New Roman" w:hAnsi="Times New Roman" w:cs="Times New Roman"/>
          <w:b/>
          <w:bCs/>
          <w:sz w:val="20"/>
          <w:szCs w:val="20"/>
        </w:rPr>
        <w:t>-value</w:t>
      </w:r>
      <w:r>
        <w:rPr>
          <w:rFonts w:ascii="Times New Roman" w:hAnsi="Times New Roman" w:cs="Times New Roman"/>
          <w:b/>
          <w:bCs/>
          <w:sz w:val="20"/>
          <w:szCs w:val="20"/>
        </w:rPr>
        <w:t>s</w:t>
      </w:r>
    </w:p>
    <w:p w14:paraId="1891DDEC" w14:textId="3DEBCDAA" w:rsidR="00CB5878" w:rsidRDefault="00CB5878" w:rsidP="00CB5878">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rPr>
        <w:t xml:space="preserve">Once studies met the previous criteria, </w:t>
      </w:r>
      <w:r w:rsidRPr="00CA7F49">
        <w:rPr>
          <w:rFonts w:ascii="Times New Roman" w:hAnsi="Times New Roman" w:cs="Times New Roman"/>
          <w:sz w:val="20"/>
          <w:szCs w:val="20"/>
        </w:rPr>
        <w:t xml:space="preserve">only one </w:t>
      </w:r>
      <w:r w:rsidRPr="00557CFB">
        <w:rPr>
          <w:rFonts w:ascii="Times New Roman" w:hAnsi="Times New Roman" w:cs="Times New Roman"/>
          <w:i/>
          <w:iCs/>
          <w:sz w:val="20"/>
          <w:szCs w:val="20"/>
        </w:rPr>
        <w:t>p</w:t>
      </w:r>
      <w:r w:rsidRPr="00CA7F49">
        <w:rPr>
          <w:rFonts w:ascii="Times New Roman" w:hAnsi="Times New Roman" w:cs="Times New Roman"/>
          <w:sz w:val="20"/>
          <w:szCs w:val="20"/>
        </w:rPr>
        <w:t>-value per independent experiment was extracted in order to meet the independence criteria</w:t>
      </w:r>
      <w:r w:rsidR="0001532B">
        <w:rPr>
          <w:rFonts w:ascii="Times New Roman" w:hAnsi="Times New Roman" w:cs="Times New Roman"/>
          <w:sz w:val="20"/>
          <w:szCs w:val="20"/>
        </w:rPr>
        <w:t xml:space="preserve">. </w:t>
      </w:r>
      <w:r w:rsidRPr="00CA7F49">
        <w:rPr>
          <w:rFonts w:ascii="Times New Roman" w:hAnsi="Times New Roman" w:cs="Times New Roman"/>
          <w:sz w:val="20"/>
          <w:szCs w:val="20"/>
          <w:lang w:val="en-US"/>
        </w:rPr>
        <w:t xml:space="preserve">The extracted </w:t>
      </w:r>
      <w:r w:rsidRPr="00557CFB">
        <w:rPr>
          <w:rFonts w:ascii="Times New Roman" w:hAnsi="Times New Roman" w:cs="Times New Roman"/>
          <w:i/>
          <w:iCs/>
          <w:sz w:val="20"/>
          <w:szCs w:val="20"/>
          <w:lang w:val="en-US"/>
        </w:rPr>
        <w:t>p</w:t>
      </w:r>
      <w:r w:rsidRPr="00CA7F49">
        <w:rPr>
          <w:rFonts w:ascii="Times New Roman" w:hAnsi="Times New Roman" w:cs="Times New Roman"/>
          <w:sz w:val="20"/>
          <w:szCs w:val="20"/>
          <w:lang w:val="en-US"/>
        </w:rPr>
        <w:t xml:space="preserve">-value corresponded to the first dependent variable stated in either the hypothesis or </w:t>
      </w:r>
      <w:r>
        <w:rPr>
          <w:rFonts w:ascii="Times New Roman" w:hAnsi="Times New Roman" w:cs="Times New Roman"/>
          <w:sz w:val="20"/>
          <w:szCs w:val="20"/>
          <w:lang w:val="en-US"/>
        </w:rPr>
        <w:t xml:space="preserve">in its absence, in the study </w:t>
      </w:r>
      <w:r w:rsidRPr="00CA7F49">
        <w:rPr>
          <w:rFonts w:ascii="Times New Roman" w:hAnsi="Times New Roman" w:cs="Times New Roman"/>
          <w:sz w:val="20"/>
          <w:szCs w:val="20"/>
          <w:lang w:val="en-US"/>
        </w:rPr>
        <w:t xml:space="preserve">aim. </w:t>
      </w:r>
      <w:r w:rsidRPr="00CA7F49">
        <w:rPr>
          <w:rFonts w:ascii="Times New Roman" w:hAnsi="Times New Roman" w:cs="Times New Roman"/>
          <w:sz w:val="20"/>
          <w:szCs w:val="20"/>
        </w:rPr>
        <w:t xml:space="preserve">In case where there </w:t>
      </w:r>
      <w:r>
        <w:rPr>
          <w:rFonts w:ascii="Times New Roman" w:hAnsi="Times New Roman" w:cs="Times New Roman"/>
          <w:sz w:val="20"/>
          <w:szCs w:val="20"/>
        </w:rPr>
        <w:t>were</w:t>
      </w:r>
      <w:r w:rsidRPr="00CA7F49">
        <w:rPr>
          <w:rFonts w:ascii="Times New Roman" w:hAnsi="Times New Roman" w:cs="Times New Roman"/>
          <w:sz w:val="20"/>
          <w:szCs w:val="20"/>
        </w:rPr>
        <w:t xml:space="preserve"> multiple hypotheses/aims, the first hypothesis/aim was</w:t>
      </w:r>
      <w:r w:rsidRPr="00CA7F49">
        <w:rPr>
          <w:rFonts w:ascii="Times New Roman" w:hAnsi="Times New Roman" w:cs="Times New Roman"/>
          <w:sz w:val="20"/>
          <w:szCs w:val="20"/>
          <w:lang w:val="en-US"/>
        </w:rPr>
        <w:t xml:space="preserve"> considered. </w:t>
      </w:r>
      <w:r w:rsidRPr="00CA7F49">
        <w:rPr>
          <w:rFonts w:ascii="Times New Roman" w:hAnsi="Times New Roman" w:cs="Times New Roman"/>
          <w:sz w:val="20"/>
          <w:szCs w:val="20"/>
        </w:rPr>
        <w:t xml:space="preserve">If the selected hypothesis/aim included multiple dependent variables, the </w:t>
      </w:r>
      <w:r w:rsidRPr="00CA7F49">
        <w:rPr>
          <w:rFonts w:ascii="Times New Roman" w:hAnsi="Times New Roman" w:cs="Times New Roman"/>
          <w:sz w:val="20"/>
          <w:szCs w:val="20"/>
          <w:lang w:val="en-US"/>
        </w:rPr>
        <w:t xml:space="preserve">first dependent </w:t>
      </w:r>
      <w:r w:rsidRPr="00CA7F49">
        <w:rPr>
          <w:rFonts w:ascii="Times New Roman" w:hAnsi="Times New Roman" w:cs="Times New Roman"/>
          <w:sz w:val="20"/>
          <w:szCs w:val="20"/>
        </w:rPr>
        <w:t xml:space="preserve">variable </w:t>
      </w:r>
      <w:r w:rsidRPr="00CA7F49">
        <w:rPr>
          <w:rFonts w:ascii="Times New Roman" w:hAnsi="Times New Roman" w:cs="Times New Roman"/>
          <w:sz w:val="20"/>
          <w:szCs w:val="20"/>
          <w:lang w:val="en-US"/>
        </w:rPr>
        <w:t>was considered</w:t>
      </w:r>
      <w:r>
        <w:rPr>
          <w:rFonts w:ascii="Times New Roman" w:hAnsi="Times New Roman" w:cs="Times New Roman"/>
          <w:sz w:val="20"/>
          <w:szCs w:val="20"/>
          <w:lang w:val="en-US"/>
        </w:rPr>
        <w:t xml:space="preserve"> unless it was considered to be non-applied. If so, the first applied dependent variable was selected.</w:t>
      </w:r>
      <w:r w:rsidRPr="00CA7F49">
        <w:rPr>
          <w:rFonts w:ascii="Times New Roman" w:hAnsi="Times New Roman" w:cs="Times New Roman"/>
          <w:sz w:val="20"/>
          <w:szCs w:val="20"/>
          <w:lang w:val="en-US"/>
        </w:rPr>
        <w:t xml:space="preserve"> </w:t>
      </w:r>
      <w:r>
        <w:rPr>
          <w:rFonts w:ascii="Times New Roman" w:hAnsi="Times New Roman" w:cs="Times New Roman"/>
          <w:sz w:val="20"/>
          <w:szCs w:val="20"/>
          <w:lang w:val="en-US"/>
        </w:rPr>
        <w:t>In case</w:t>
      </w:r>
      <w:r w:rsidRPr="00CA7F49">
        <w:rPr>
          <w:rFonts w:ascii="Times New Roman" w:hAnsi="Times New Roman" w:cs="Times New Roman"/>
          <w:sz w:val="20"/>
          <w:szCs w:val="20"/>
          <w:lang w:val="en-US"/>
        </w:rPr>
        <w:t xml:space="preserve"> the </w:t>
      </w:r>
      <w:r>
        <w:rPr>
          <w:rFonts w:ascii="Times New Roman" w:hAnsi="Times New Roman" w:cs="Times New Roman"/>
          <w:sz w:val="20"/>
          <w:szCs w:val="20"/>
          <w:lang w:val="en-US"/>
        </w:rPr>
        <w:t xml:space="preserve">selected </w:t>
      </w:r>
      <w:r w:rsidRPr="00CA7F49">
        <w:rPr>
          <w:rFonts w:ascii="Times New Roman" w:hAnsi="Times New Roman" w:cs="Times New Roman"/>
          <w:sz w:val="20"/>
          <w:szCs w:val="20"/>
          <w:lang w:val="en-US"/>
        </w:rPr>
        <w:t xml:space="preserve">dependent variable </w:t>
      </w:r>
      <w:r>
        <w:rPr>
          <w:rFonts w:ascii="Times New Roman" w:hAnsi="Times New Roman" w:cs="Times New Roman"/>
          <w:sz w:val="20"/>
          <w:szCs w:val="20"/>
          <w:lang w:val="en-US"/>
        </w:rPr>
        <w:t>was operationalized using several measures of the same construct</w:t>
      </w:r>
      <w:r w:rsidRPr="00CA7F49">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(i.e., to be </w:t>
      </w:r>
      <w:r w:rsidRPr="00CA7F49">
        <w:rPr>
          <w:rFonts w:ascii="Times New Roman" w:hAnsi="Times New Roman" w:cs="Times New Roman"/>
          <w:sz w:val="20"/>
          <w:szCs w:val="20"/>
          <w:lang w:val="en-US"/>
        </w:rPr>
        <w:t>measured in several alternative ways</w:t>
      </w:r>
      <w:r>
        <w:rPr>
          <w:rFonts w:ascii="Times New Roman" w:hAnsi="Times New Roman" w:cs="Times New Roman"/>
          <w:sz w:val="20"/>
          <w:szCs w:val="20"/>
          <w:lang w:val="en-US"/>
        </w:rPr>
        <w:t xml:space="preserve">), </w:t>
      </w:r>
      <w:r w:rsidRPr="00CA7F49">
        <w:rPr>
          <w:rFonts w:ascii="Times New Roman" w:hAnsi="Times New Roman" w:cs="Times New Roman"/>
          <w:sz w:val="20"/>
          <w:szCs w:val="20"/>
          <w:lang w:val="en-US"/>
        </w:rPr>
        <w:t>the first dependent variable reported w</w:t>
      </w:r>
      <w:r>
        <w:rPr>
          <w:rFonts w:ascii="Times New Roman" w:hAnsi="Times New Roman" w:cs="Times New Roman"/>
          <w:sz w:val="20"/>
          <w:szCs w:val="20"/>
          <w:lang w:val="en-US"/>
        </w:rPr>
        <w:t xml:space="preserve">ould </w:t>
      </w:r>
      <w:r w:rsidRPr="00CA7F49">
        <w:rPr>
          <w:rFonts w:ascii="Times New Roman" w:hAnsi="Times New Roman" w:cs="Times New Roman"/>
          <w:sz w:val="20"/>
          <w:szCs w:val="20"/>
          <w:lang w:val="en-US"/>
        </w:rPr>
        <w:t xml:space="preserve">be selected. For instance, </w:t>
      </w:r>
      <w:r>
        <w:rPr>
          <w:rFonts w:ascii="Times New Roman" w:hAnsi="Times New Roman" w:cs="Times New Roman"/>
          <w:sz w:val="20"/>
          <w:szCs w:val="20"/>
          <w:lang w:val="en-US"/>
        </w:rPr>
        <w:t xml:space="preserve">it could be the case that a hypothesis states the following: </w:t>
      </w:r>
      <w:r w:rsidRPr="00CA7F49">
        <w:rPr>
          <w:rFonts w:ascii="Times New Roman" w:hAnsi="Times New Roman" w:cs="Times New Roman"/>
          <w:sz w:val="20"/>
          <w:szCs w:val="20"/>
          <w:lang w:val="en-US"/>
        </w:rPr>
        <w:t>“it was hypothesized that x intervention would reduce running ground reaction forces (GRF)”</w:t>
      </w:r>
      <w:r>
        <w:rPr>
          <w:rFonts w:ascii="Times New Roman" w:hAnsi="Times New Roman" w:cs="Times New Roman"/>
          <w:sz w:val="20"/>
          <w:szCs w:val="20"/>
          <w:lang w:val="en-US"/>
        </w:rPr>
        <w:t xml:space="preserve">; </w:t>
      </w:r>
      <w:r w:rsidRPr="00CA7F49">
        <w:rPr>
          <w:rFonts w:ascii="Times New Roman" w:hAnsi="Times New Roman" w:cs="Times New Roman"/>
          <w:sz w:val="20"/>
          <w:szCs w:val="20"/>
          <w:lang w:val="en-US"/>
        </w:rPr>
        <w:t xml:space="preserve">GRF </w:t>
      </w:r>
      <w:r>
        <w:rPr>
          <w:rFonts w:ascii="Times New Roman" w:hAnsi="Times New Roman" w:cs="Times New Roman"/>
          <w:sz w:val="20"/>
          <w:szCs w:val="20"/>
          <w:lang w:val="en-US"/>
        </w:rPr>
        <w:t xml:space="preserve">being operationalized using three different constructs such as </w:t>
      </w:r>
      <w:r w:rsidRPr="00CA7F49">
        <w:rPr>
          <w:rFonts w:ascii="Times New Roman" w:hAnsi="Times New Roman" w:cs="Times New Roman"/>
          <w:sz w:val="20"/>
          <w:szCs w:val="20"/>
          <w:lang w:val="en-US"/>
        </w:rPr>
        <w:t xml:space="preserve">peak impact force, instantaneous loading rate and time to peak impact force. In this case, </w:t>
      </w:r>
      <w:r>
        <w:rPr>
          <w:rFonts w:ascii="Times New Roman" w:hAnsi="Times New Roman" w:cs="Times New Roman"/>
          <w:sz w:val="20"/>
          <w:szCs w:val="20"/>
          <w:lang w:val="en-US"/>
        </w:rPr>
        <w:t>the first reported</w:t>
      </w:r>
      <w:r w:rsidR="00575C35">
        <w:rPr>
          <w:rFonts w:ascii="Times New Roman" w:hAnsi="Times New Roman" w:cs="Times New Roman"/>
          <w:sz w:val="20"/>
          <w:szCs w:val="20"/>
          <w:lang w:val="en-US"/>
        </w:rPr>
        <w:t xml:space="preserve"> (</w:t>
      </w:r>
      <w:r w:rsidR="0001532B">
        <w:rPr>
          <w:rFonts w:ascii="Times New Roman" w:hAnsi="Times New Roman" w:cs="Times New Roman"/>
          <w:sz w:val="20"/>
          <w:szCs w:val="20"/>
          <w:lang w:val="en-US"/>
        </w:rPr>
        <w:t xml:space="preserve">i.e., </w:t>
      </w:r>
      <w:r w:rsidR="00575C35">
        <w:rPr>
          <w:rFonts w:ascii="Times New Roman" w:hAnsi="Times New Roman" w:cs="Times New Roman"/>
          <w:sz w:val="20"/>
          <w:szCs w:val="20"/>
          <w:lang w:val="en-US"/>
        </w:rPr>
        <w:t>peak impact force)</w:t>
      </w:r>
      <w:r>
        <w:rPr>
          <w:rFonts w:ascii="Times New Roman" w:hAnsi="Times New Roman" w:cs="Times New Roman"/>
          <w:sz w:val="20"/>
          <w:szCs w:val="20"/>
          <w:lang w:val="en-US"/>
        </w:rPr>
        <w:t xml:space="preserve"> </w:t>
      </w:r>
      <w:r w:rsidRPr="00CA7F49">
        <w:rPr>
          <w:rFonts w:ascii="Times New Roman" w:hAnsi="Times New Roman" w:cs="Times New Roman"/>
          <w:sz w:val="20"/>
          <w:szCs w:val="20"/>
          <w:lang w:val="en-US"/>
        </w:rPr>
        <w:t>would be selected as</w:t>
      </w:r>
      <w:r w:rsidR="00575C35">
        <w:rPr>
          <w:rFonts w:ascii="Times New Roman" w:hAnsi="Times New Roman" w:cs="Times New Roman"/>
          <w:sz w:val="20"/>
          <w:szCs w:val="20"/>
          <w:lang w:val="en-US"/>
        </w:rPr>
        <w:t xml:space="preserve"> the</w:t>
      </w:r>
      <w:r w:rsidRPr="00CA7F49">
        <w:rPr>
          <w:rFonts w:ascii="Times New Roman" w:hAnsi="Times New Roman" w:cs="Times New Roman"/>
          <w:sz w:val="20"/>
          <w:szCs w:val="20"/>
          <w:lang w:val="en-US"/>
        </w:rPr>
        <w:t xml:space="preserve"> dependent variable.</w:t>
      </w:r>
      <w:r>
        <w:rPr>
          <w:rFonts w:ascii="Times New Roman" w:hAnsi="Times New Roman" w:cs="Times New Roman"/>
          <w:sz w:val="20"/>
          <w:szCs w:val="20"/>
          <w:lang w:val="en-US"/>
        </w:rPr>
        <w:t xml:space="preserve"> </w:t>
      </w:r>
    </w:p>
    <w:p w14:paraId="2EFB57F7" w14:textId="77777777" w:rsidR="00CB5878" w:rsidRDefault="00CB5878" w:rsidP="00CB5878">
      <w:pPr>
        <w:spacing w:line="360" w:lineRule="auto"/>
        <w:jc w:val="both"/>
        <w:rPr>
          <w:rFonts w:ascii="Times New Roman" w:hAnsi="Times New Roman" w:cs="Times New Roman"/>
          <w:sz w:val="20"/>
          <w:szCs w:val="20"/>
        </w:rPr>
      </w:pPr>
    </w:p>
    <w:p w14:paraId="7B6A5F2A" w14:textId="77777777" w:rsidR="00CB5878" w:rsidRPr="0000641A" w:rsidRDefault="00CB5878" w:rsidP="00CB5878">
      <w:pPr>
        <w:spacing w:line="360" w:lineRule="auto"/>
        <w:jc w:val="both"/>
        <w:rPr>
          <w:rFonts w:ascii="Times New Roman" w:hAnsi="Times New Roman" w:cs="Times New Roman"/>
          <w:b/>
          <w:bCs/>
          <w:sz w:val="20"/>
          <w:szCs w:val="20"/>
          <w:lang w:val="en-US"/>
        </w:rPr>
      </w:pPr>
      <w:r w:rsidRPr="0000641A">
        <w:rPr>
          <w:rFonts w:ascii="Times New Roman" w:hAnsi="Times New Roman" w:cs="Times New Roman"/>
          <w:b/>
          <w:bCs/>
          <w:sz w:val="20"/>
          <w:szCs w:val="20"/>
          <w:lang w:val="en-US"/>
        </w:rPr>
        <w:t>Data extraction</w:t>
      </w:r>
      <w:r>
        <w:rPr>
          <w:rFonts w:ascii="Times New Roman" w:hAnsi="Times New Roman" w:cs="Times New Roman"/>
          <w:b/>
          <w:bCs/>
          <w:sz w:val="20"/>
          <w:szCs w:val="20"/>
          <w:lang w:val="en-US"/>
        </w:rPr>
        <w:t xml:space="preserve"> and coding</w:t>
      </w:r>
    </w:p>
    <w:p w14:paraId="3AD1D68E" w14:textId="52ADECB7" w:rsidR="00CB5878" w:rsidRDefault="00CB5878" w:rsidP="00CB5878">
      <w:pPr>
        <w:spacing w:line="360" w:lineRule="auto"/>
        <w:jc w:val="both"/>
        <w:rPr>
          <w:rFonts w:ascii="Times New Roman" w:hAnsi="Times New Roman" w:cs="Times New Roman"/>
          <w:sz w:val="20"/>
          <w:szCs w:val="20"/>
          <w:lang w:val="en-US"/>
        </w:rPr>
      </w:pPr>
      <w:r w:rsidRPr="001B4DDE">
        <w:rPr>
          <w:rFonts w:ascii="Times New Roman" w:hAnsi="Times New Roman" w:cs="Times New Roman"/>
          <w:sz w:val="20"/>
          <w:szCs w:val="20"/>
          <w:lang w:val="en-US"/>
        </w:rPr>
        <w:t xml:space="preserve">For each </w:t>
      </w:r>
      <w:r>
        <w:rPr>
          <w:rFonts w:ascii="Times New Roman" w:hAnsi="Times New Roman" w:cs="Times New Roman"/>
          <w:sz w:val="20"/>
          <w:szCs w:val="20"/>
          <w:lang w:val="en-US"/>
        </w:rPr>
        <w:t xml:space="preserve">selected </w:t>
      </w:r>
      <w:r w:rsidRPr="001B4DDE">
        <w:rPr>
          <w:rFonts w:ascii="Times New Roman" w:hAnsi="Times New Roman" w:cs="Times New Roman"/>
          <w:sz w:val="20"/>
          <w:szCs w:val="20"/>
          <w:lang w:val="en-US"/>
        </w:rPr>
        <w:t xml:space="preserve">study, we </w:t>
      </w:r>
      <w:r>
        <w:rPr>
          <w:rFonts w:ascii="Times New Roman" w:hAnsi="Times New Roman" w:cs="Times New Roman"/>
          <w:sz w:val="20"/>
          <w:szCs w:val="20"/>
          <w:lang w:val="en-US"/>
        </w:rPr>
        <w:t xml:space="preserve">extracted and coded </w:t>
      </w:r>
      <w:r w:rsidRPr="001B4DDE">
        <w:rPr>
          <w:rFonts w:ascii="Times New Roman" w:hAnsi="Times New Roman" w:cs="Times New Roman"/>
          <w:sz w:val="20"/>
          <w:szCs w:val="20"/>
          <w:lang w:val="en-US"/>
        </w:rPr>
        <w:t>informatio</w:t>
      </w:r>
      <w:r>
        <w:rPr>
          <w:rFonts w:ascii="Times New Roman" w:hAnsi="Times New Roman" w:cs="Times New Roman"/>
          <w:sz w:val="20"/>
          <w:szCs w:val="20"/>
          <w:lang w:val="en-US"/>
        </w:rPr>
        <w:t>n about sample size, hypothesis or in its default the aim of the study,</w:t>
      </w:r>
      <w:r w:rsidR="00DA3119" w:rsidRPr="00DA3119">
        <w:rPr>
          <w:rFonts w:ascii="Times New Roman" w:hAnsi="Times New Roman" w:cs="Times New Roman"/>
          <w:sz w:val="20"/>
          <w:szCs w:val="20"/>
          <w:lang w:val="en-US"/>
        </w:rPr>
        <w:t xml:space="preserve"> </w:t>
      </w:r>
      <w:r w:rsidR="00DA3119">
        <w:rPr>
          <w:rFonts w:ascii="Times New Roman" w:hAnsi="Times New Roman" w:cs="Times New Roman"/>
          <w:sz w:val="20"/>
          <w:szCs w:val="20"/>
          <w:lang w:val="en-US"/>
        </w:rPr>
        <w:t>study design,</w:t>
      </w:r>
      <w:r>
        <w:rPr>
          <w:rFonts w:ascii="Times New Roman" w:hAnsi="Times New Roman" w:cs="Times New Roman"/>
          <w:sz w:val="20"/>
          <w:szCs w:val="20"/>
          <w:lang w:val="en-US"/>
        </w:rPr>
        <w:t xml:space="preserve"> </w:t>
      </w:r>
      <w:r w:rsidR="00DA3119">
        <w:rPr>
          <w:rFonts w:ascii="Times New Roman" w:hAnsi="Times New Roman" w:cs="Times New Roman"/>
          <w:sz w:val="20"/>
          <w:szCs w:val="20"/>
          <w:lang w:val="en-US"/>
        </w:rPr>
        <w:t xml:space="preserve">key statistical test performed given the hypothesis selected, significance level, type of effect (i.e., simple effect or interaction for </w:t>
      </w:r>
      <w:r w:rsidR="00FC0D9A">
        <w:rPr>
          <w:rFonts w:ascii="Times New Roman" w:hAnsi="Times New Roman" w:cs="Times New Roman"/>
          <w:i/>
          <w:iCs/>
          <w:sz w:val="20"/>
          <w:szCs w:val="20"/>
          <w:lang w:val="en-US"/>
        </w:rPr>
        <w:t>F</w:t>
      </w:r>
      <w:r w:rsidR="00FC0D9A">
        <w:rPr>
          <w:rFonts w:ascii="Times New Roman" w:hAnsi="Times New Roman" w:cs="Times New Roman"/>
          <w:sz w:val="20"/>
          <w:szCs w:val="20"/>
          <w:lang w:val="en-US"/>
        </w:rPr>
        <w:t xml:space="preserve">-tests </w:t>
      </w:r>
      <w:r w:rsidR="00DA3119">
        <w:rPr>
          <w:rFonts w:ascii="Times New Roman" w:hAnsi="Times New Roman" w:cs="Times New Roman"/>
          <w:sz w:val="20"/>
          <w:szCs w:val="20"/>
          <w:lang w:val="en-US"/>
        </w:rPr>
        <w:t xml:space="preserve">and differences of means for </w:t>
      </w:r>
      <w:r w:rsidR="00DA3119" w:rsidRPr="00FC0D9A">
        <w:rPr>
          <w:rFonts w:ascii="Times New Roman" w:hAnsi="Times New Roman" w:cs="Times New Roman"/>
          <w:i/>
          <w:iCs/>
          <w:sz w:val="20"/>
          <w:szCs w:val="20"/>
          <w:lang w:val="en-US"/>
        </w:rPr>
        <w:t>t</w:t>
      </w:r>
      <w:r w:rsidR="00DA3119">
        <w:rPr>
          <w:rFonts w:ascii="Times New Roman" w:hAnsi="Times New Roman" w:cs="Times New Roman"/>
          <w:sz w:val="20"/>
          <w:szCs w:val="20"/>
          <w:lang w:val="en-US"/>
        </w:rPr>
        <w:t xml:space="preserve">-tests), </w:t>
      </w:r>
      <w:r>
        <w:rPr>
          <w:rFonts w:ascii="Times New Roman" w:hAnsi="Times New Roman" w:cs="Times New Roman"/>
          <w:sz w:val="20"/>
          <w:szCs w:val="20"/>
          <w:lang w:val="en-US"/>
        </w:rPr>
        <w:t>quoted text from article describing results</w:t>
      </w:r>
      <w:r w:rsidR="00DA3119">
        <w:rPr>
          <w:rFonts w:ascii="Times New Roman" w:hAnsi="Times New Roman" w:cs="Times New Roman"/>
          <w:sz w:val="20"/>
          <w:szCs w:val="20"/>
          <w:lang w:val="en-US"/>
        </w:rPr>
        <w:t xml:space="preserve"> </w:t>
      </w:r>
      <w:r>
        <w:rPr>
          <w:rFonts w:ascii="Times New Roman" w:hAnsi="Times New Roman" w:cs="Times New Roman"/>
          <w:sz w:val="20"/>
          <w:szCs w:val="20"/>
          <w:lang w:val="en-US"/>
        </w:rPr>
        <w:t>and key statistical result</w:t>
      </w:r>
      <w:r w:rsidR="00575C35">
        <w:rPr>
          <w:rFonts w:ascii="Times New Roman" w:hAnsi="Times New Roman" w:cs="Times New Roman"/>
          <w:sz w:val="20"/>
          <w:szCs w:val="20"/>
          <w:lang w:val="en-US"/>
        </w:rPr>
        <w:t>s</w:t>
      </w:r>
      <w:r>
        <w:rPr>
          <w:rFonts w:ascii="Times New Roman" w:hAnsi="Times New Roman" w:cs="Times New Roman"/>
          <w:sz w:val="20"/>
          <w:szCs w:val="20"/>
          <w:lang w:val="en-US"/>
        </w:rPr>
        <w:t xml:space="preserve"> including degrees of freedom, </w:t>
      </w:r>
      <w:r w:rsidRPr="00FC0D9A">
        <w:rPr>
          <w:rFonts w:ascii="Times New Roman" w:hAnsi="Times New Roman" w:cs="Times New Roman"/>
          <w:i/>
          <w:iCs/>
          <w:sz w:val="20"/>
          <w:szCs w:val="20"/>
          <w:lang w:val="en-US"/>
        </w:rPr>
        <w:t>F</w:t>
      </w:r>
      <w:r>
        <w:rPr>
          <w:rFonts w:ascii="Times New Roman" w:hAnsi="Times New Roman" w:cs="Times New Roman"/>
          <w:sz w:val="20"/>
          <w:szCs w:val="20"/>
          <w:lang w:val="en-US"/>
        </w:rPr>
        <w:t xml:space="preserve">-ratio or </w:t>
      </w:r>
      <w:r w:rsidRPr="00FC0D9A">
        <w:rPr>
          <w:rFonts w:ascii="Times New Roman" w:hAnsi="Times New Roman" w:cs="Times New Roman"/>
          <w:i/>
          <w:iCs/>
          <w:sz w:val="20"/>
          <w:szCs w:val="20"/>
          <w:lang w:val="en-US"/>
        </w:rPr>
        <w:t>t</w:t>
      </w:r>
      <w:r>
        <w:rPr>
          <w:rFonts w:ascii="Times New Roman" w:hAnsi="Times New Roman" w:cs="Times New Roman"/>
          <w:sz w:val="20"/>
          <w:szCs w:val="20"/>
          <w:lang w:val="en-US"/>
        </w:rPr>
        <w:t xml:space="preserve">-statistic and </w:t>
      </w:r>
      <w:r w:rsidRPr="00557CFB">
        <w:rPr>
          <w:rFonts w:ascii="Times New Roman" w:hAnsi="Times New Roman" w:cs="Times New Roman"/>
          <w:i/>
          <w:iCs/>
          <w:sz w:val="20"/>
          <w:szCs w:val="20"/>
          <w:lang w:val="en-US"/>
        </w:rPr>
        <w:t>p</w:t>
      </w:r>
      <w:r>
        <w:rPr>
          <w:rFonts w:ascii="Times New Roman" w:hAnsi="Times New Roman" w:cs="Times New Roman"/>
          <w:sz w:val="20"/>
          <w:szCs w:val="20"/>
          <w:lang w:val="en-US"/>
        </w:rPr>
        <w:t>-value.</w:t>
      </w:r>
    </w:p>
    <w:p w14:paraId="1F20C8A6" w14:textId="77777777" w:rsidR="00CB5878" w:rsidRDefault="00CB5878" w:rsidP="00CB5878">
      <w:pPr>
        <w:spacing w:line="360" w:lineRule="auto"/>
        <w:jc w:val="both"/>
        <w:rPr>
          <w:rFonts w:ascii="Times New Roman" w:hAnsi="Times New Roman" w:cs="Times New Roman"/>
          <w:sz w:val="20"/>
          <w:szCs w:val="20"/>
          <w:lang w:val="en-US"/>
        </w:rPr>
      </w:pPr>
    </w:p>
    <w:p w14:paraId="47BE5196" w14:textId="6027417B" w:rsidR="00CB5878" w:rsidRPr="00425CE0" w:rsidRDefault="007D4B4A" w:rsidP="00425CE0">
      <w:pPr>
        <w:spacing w:line="360" w:lineRule="auto"/>
        <w:jc w:val="both"/>
        <w:rPr>
          <w:rFonts w:ascii="Times New Roman" w:hAnsi="Times New Roman" w:cs="Times New Roman"/>
          <w:b/>
          <w:bCs/>
          <w:sz w:val="20"/>
          <w:szCs w:val="20"/>
          <w:lang w:val="en-US"/>
        </w:rPr>
      </w:pPr>
      <w:r w:rsidRPr="00425CE0">
        <w:rPr>
          <w:rFonts w:ascii="Times New Roman" w:hAnsi="Times New Roman" w:cs="Times New Roman"/>
          <w:b/>
          <w:bCs/>
          <w:sz w:val="20"/>
          <w:szCs w:val="20"/>
          <w:lang w:val="en-US"/>
        </w:rPr>
        <w:t xml:space="preserve">Discarded </w:t>
      </w:r>
      <w:r w:rsidR="00557CFB" w:rsidRPr="00557CFB">
        <w:rPr>
          <w:rFonts w:ascii="Times New Roman" w:hAnsi="Times New Roman" w:cs="Times New Roman"/>
          <w:b/>
          <w:bCs/>
          <w:i/>
          <w:iCs/>
          <w:sz w:val="20"/>
          <w:szCs w:val="20"/>
          <w:lang w:val="en-US"/>
        </w:rPr>
        <w:t>p</w:t>
      </w:r>
      <w:r w:rsidR="00CB5878" w:rsidRPr="00425CE0">
        <w:rPr>
          <w:rFonts w:ascii="Times New Roman" w:hAnsi="Times New Roman" w:cs="Times New Roman"/>
          <w:b/>
          <w:bCs/>
          <w:sz w:val="20"/>
          <w:szCs w:val="20"/>
          <w:lang w:val="en-US"/>
        </w:rPr>
        <w:t>-values</w:t>
      </w:r>
    </w:p>
    <w:p w14:paraId="7999D71E" w14:textId="66E61997" w:rsidR="007D4B4A" w:rsidRPr="00703513" w:rsidRDefault="00CB5878" w:rsidP="00703513">
      <w:pPr>
        <w:spacing w:line="360" w:lineRule="auto"/>
        <w:jc w:val="both"/>
        <w:rPr>
          <w:rFonts w:ascii="Times New Roman" w:eastAsia="Times New Roman" w:hAnsi="Times New Roman" w:cs="Times New Roman"/>
          <w:color w:val="000000"/>
          <w:sz w:val="20"/>
          <w:szCs w:val="20"/>
          <w:lang w:val="en-US" w:eastAsia="en-GB"/>
        </w:rPr>
      </w:pPr>
      <w:r w:rsidRPr="00557CFB">
        <w:rPr>
          <w:rFonts w:ascii="Times New Roman" w:hAnsi="Times New Roman" w:cs="Times New Roman"/>
          <w:i/>
          <w:iCs/>
          <w:sz w:val="20"/>
          <w:szCs w:val="20"/>
          <w:lang w:val="en-US"/>
        </w:rPr>
        <w:t>P</w:t>
      </w:r>
      <w:r w:rsidRPr="00425CE0">
        <w:rPr>
          <w:rFonts w:ascii="Times New Roman" w:hAnsi="Times New Roman" w:cs="Times New Roman"/>
          <w:sz w:val="20"/>
          <w:szCs w:val="20"/>
          <w:lang w:val="en-US"/>
        </w:rPr>
        <w:t xml:space="preserve">-values were discarded under </w:t>
      </w:r>
      <w:r w:rsidR="007D4B4A" w:rsidRPr="00425CE0">
        <w:rPr>
          <w:rFonts w:ascii="Times New Roman" w:hAnsi="Times New Roman" w:cs="Times New Roman"/>
          <w:sz w:val="20"/>
          <w:szCs w:val="20"/>
          <w:lang w:val="en-US"/>
        </w:rPr>
        <w:t>5</w:t>
      </w:r>
      <w:r w:rsidRPr="00425CE0">
        <w:rPr>
          <w:rFonts w:ascii="Times New Roman" w:hAnsi="Times New Roman" w:cs="Times New Roman"/>
          <w:sz w:val="20"/>
          <w:szCs w:val="20"/>
          <w:lang w:val="en-US"/>
        </w:rPr>
        <w:t xml:space="preserve"> circumstances. First, </w:t>
      </w:r>
      <w:r w:rsidR="007D4B4A" w:rsidRPr="00425CE0">
        <w:rPr>
          <w:rFonts w:ascii="Times New Roman" w:hAnsi="Times New Roman" w:cs="Times New Roman"/>
          <w:sz w:val="20"/>
          <w:szCs w:val="20"/>
          <w:lang w:val="en-US"/>
        </w:rPr>
        <w:t xml:space="preserve">when the </w:t>
      </w:r>
      <w:r w:rsidR="007D4B4A" w:rsidRPr="00557CFB">
        <w:rPr>
          <w:rFonts w:ascii="Times New Roman" w:hAnsi="Times New Roman" w:cs="Times New Roman"/>
          <w:i/>
          <w:iCs/>
          <w:sz w:val="20"/>
          <w:szCs w:val="20"/>
          <w:lang w:val="en-US"/>
        </w:rPr>
        <w:t>p</w:t>
      </w:r>
      <w:r w:rsidR="007D4B4A" w:rsidRPr="00425CE0">
        <w:rPr>
          <w:rFonts w:ascii="Times New Roman" w:hAnsi="Times New Roman" w:cs="Times New Roman"/>
          <w:sz w:val="20"/>
          <w:szCs w:val="20"/>
          <w:lang w:val="en-US"/>
        </w:rPr>
        <w:t xml:space="preserve">-value was reported relatively (e.g., </w:t>
      </w:r>
      <w:r w:rsidR="007D4B4A" w:rsidRPr="00557CFB">
        <w:rPr>
          <w:rFonts w:ascii="Times New Roman" w:hAnsi="Times New Roman" w:cs="Times New Roman"/>
          <w:i/>
          <w:iCs/>
          <w:sz w:val="20"/>
          <w:szCs w:val="20"/>
          <w:lang w:val="en-US"/>
        </w:rPr>
        <w:t>p</w:t>
      </w:r>
      <w:r w:rsidR="007D4B4A" w:rsidRPr="00425CE0">
        <w:rPr>
          <w:rFonts w:ascii="Times New Roman" w:hAnsi="Times New Roman" w:cs="Times New Roman"/>
          <w:sz w:val="20"/>
          <w:szCs w:val="20"/>
          <w:lang w:val="en-US"/>
        </w:rPr>
        <w:t xml:space="preserve"> &lt; 0.05) and it could not be recomputed due to lack of sufficient information. </w:t>
      </w:r>
      <w:r w:rsidR="007D4B4A" w:rsidRPr="00425CE0">
        <w:rPr>
          <w:rFonts w:ascii="Times New Roman" w:hAnsi="Times New Roman" w:cs="Times New Roman"/>
          <w:sz w:val="20"/>
          <w:szCs w:val="20"/>
        </w:rPr>
        <w:t xml:space="preserve">Second, </w:t>
      </w:r>
      <w:r w:rsidRPr="00425CE0">
        <w:rPr>
          <w:rFonts w:ascii="Times New Roman" w:hAnsi="Times New Roman" w:cs="Times New Roman"/>
          <w:sz w:val="20"/>
          <w:szCs w:val="20"/>
          <w:lang w:val="en-US"/>
        </w:rPr>
        <w:t>when studies tested for non-significance (e.g., “it was hypothesized that x intervention would not reduce running peak impact force”).</w:t>
      </w:r>
      <w:r w:rsidR="00E668AC" w:rsidRPr="00425CE0">
        <w:rPr>
          <w:rFonts w:ascii="Times New Roman" w:hAnsi="Times New Roman" w:cs="Times New Roman"/>
          <w:sz w:val="20"/>
          <w:szCs w:val="20"/>
          <w:lang w:val="en-US"/>
        </w:rPr>
        <w:t xml:space="preserve"> </w:t>
      </w:r>
      <w:r w:rsidR="007D4B4A" w:rsidRPr="00425CE0">
        <w:rPr>
          <w:rFonts w:ascii="Times New Roman" w:hAnsi="Times New Roman" w:cs="Times New Roman"/>
          <w:sz w:val="20"/>
          <w:szCs w:val="20"/>
          <w:lang w:val="en-US"/>
        </w:rPr>
        <w:t xml:space="preserve">Third, the described statistical test in </w:t>
      </w:r>
      <w:r w:rsidR="00FC0D9A">
        <w:rPr>
          <w:rFonts w:ascii="Times New Roman" w:hAnsi="Times New Roman" w:cs="Times New Roman"/>
          <w:sz w:val="20"/>
          <w:szCs w:val="20"/>
          <w:lang w:val="en-US"/>
        </w:rPr>
        <w:t>the m</w:t>
      </w:r>
      <w:r w:rsidR="007D4B4A" w:rsidRPr="00425CE0">
        <w:rPr>
          <w:rFonts w:ascii="Times New Roman" w:hAnsi="Times New Roman" w:cs="Times New Roman"/>
          <w:sz w:val="20"/>
          <w:szCs w:val="20"/>
          <w:lang w:val="en-US"/>
        </w:rPr>
        <w:t>ethods</w:t>
      </w:r>
      <w:r w:rsidR="00FC0D9A">
        <w:rPr>
          <w:rFonts w:ascii="Times New Roman" w:hAnsi="Times New Roman" w:cs="Times New Roman"/>
          <w:sz w:val="20"/>
          <w:szCs w:val="20"/>
          <w:lang w:val="en-US"/>
        </w:rPr>
        <w:t xml:space="preserve"> section of the study</w:t>
      </w:r>
      <w:r w:rsidR="007D4B4A" w:rsidRPr="00425CE0">
        <w:rPr>
          <w:rFonts w:ascii="Times New Roman" w:hAnsi="Times New Roman" w:cs="Times New Roman"/>
          <w:sz w:val="20"/>
          <w:szCs w:val="20"/>
          <w:lang w:val="en-US"/>
        </w:rPr>
        <w:t xml:space="preserve"> did not match the statistical test reported in </w:t>
      </w:r>
      <w:r w:rsidR="00253251">
        <w:rPr>
          <w:rFonts w:ascii="Times New Roman" w:hAnsi="Times New Roman" w:cs="Times New Roman"/>
          <w:sz w:val="20"/>
          <w:szCs w:val="20"/>
          <w:lang w:val="en-US"/>
        </w:rPr>
        <w:t>r</w:t>
      </w:r>
      <w:r w:rsidR="007D4B4A" w:rsidRPr="00425CE0">
        <w:rPr>
          <w:rFonts w:ascii="Times New Roman" w:hAnsi="Times New Roman" w:cs="Times New Roman"/>
          <w:sz w:val="20"/>
          <w:szCs w:val="20"/>
          <w:lang w:val="en-US"/>
        </w:rPr>
        <w:t xml:space="preserve">esults. Fourth, the </w:t>
      </w:r>
      <w:r w:rsidR="007D4B4A" w:rsidRPr="00425CE0">
        <w:rPr>
          <w:rFonts w:ascii="Times New Roman" w:hAnsi="Times New Roman" w:cs="Times New Roman"/>
          <w:color w:val="000000" w:themeColor="text1"/>
          <w:sz w:val="20"/>
          <w:szCs w:val="20"/>
        </w:rPr>
        <w:t>study did not report the effect of interest given the hypothesis stated in the Introduction. Finally</w:t>
      </w:r>
      <w:r w:rsidR="00425CE0">
        <w:rPr>
          <w:rFonts w:ascii="Times New Roman" w:hAnsi="Times New Roman" w:cs="Times New Roman"/>
          <w:color w:val="000000" w:themeColor="text1"/>
          <w:sz w:val="20"/>
          <w:szCs w:val="20"/>
        </w:rPr>
        <w:t>,</w:t>
      </w:r>
      <w:r w:rsidR="007D4B4A" w:rsidRPr="00425CE0">
        <w:rPr>
          <w:rFonts w:ascii="Times New Roman" w:hAnsi="Times New Roman" w:cs="Times New Roman"/>
          <w:color w:val="000000" w:themeColor="text1"/>
          <w:sz w:val="20"/>
          <w:szCs w:val="20"/>
        </w:rPr>
        <w:t xml:space="preserve"> the study expected to find a difference in one direction but occurred in the other one. For</w:t>
      </w:r>
      <w:r w:rsidR="00425CE0">
        <w:rPr>
          <w:rFonts w:ascii="Times New Roman" w:hAnsi="Times New Roman" w:cs="Times New Roman"/>
          <w:color w:val="000000" w:themeColor="text1"/>
          <w:sz w:val="20"/>
          <w:szCs w:val="20"/>
        </w:rPr>
        <w:t xml:space="preserve"> </w:t>
      </w:r>
      <w:r w:rsidR="007D4B4A" w:rsidRPr="00425CE0">
        <w:rPr>
          <w:rFonts w:ascii="Times New Roman" w:hAnsi="Times New Roman" w:cs="Times New Roman"/>
          <w:color w:val="000000" w:themeColor="text1"/>
          <w:sz w:val="20"/>
          <w:szCs w:val="20"/>
        </w:rPr>
        <w:t xml:space="preserve">instance, </w:t>
      </w:r>
      <w:r w:rsidR="00425CE0">
        <w:rPr>
          <w:rFonts w:ascii="Times New Roman" w:hAnsi="Times New Roman" w:cs="Times New Roman"/>
          <w:color w:val="000000" w:themeColor="text1"/>
          <w:sz w:val="20"/>
          <w:szCs w:val="20"/>
        </w:rPr>
        <w:t xml:space="preserve">consider the following hypothesis from </w:t>
      </w:r>
      <w:r w:rsidR="00703513" w:rsidRPr="00703513">
        <w:rPr>
          <w:rFonts w:ascii="Times New Roman" w:eastAsia="Times New Roman" w:hAnsi="Times New Roman" w:cs="Times New Roman"/>
          <w:color w:val="000000"/>
          <w:sz w:val="20"/>
          <w:szCs w:val="20"/>
          <w:lang w:val="en-US" w:eastAsia="en-GB"/>
        </w:rPr>
        <w:t>Gidley</w:t>
      </w:r>
      <w:r w:rsidR="007D4B4A" w:rsidRPr="00425CE0">
        <w:rPr>
          <w:rFonts w:ascii="Times New Roman" w:eastAsia="Times New Roman" w:hAnsi="Times New Roman" w:cs="Times New Roman"/>
          <w:color w:val="000000"/>
          <w:sz w:val="20"/>
          <w:szCs w:val="20"/>
          <w:lang w:val="en-ES" w:eastAsia="en-GB"/>
        </w:rPr>
        <w:t xml:space="preserve"> et al.</w:t>
      </w:r>
      <w:r w:rsidR="00425CE0" w:rsidRPr="00425CE0">
        <w:rPr>
          <w:rFonts w:ascii="Times New Roman" w:eastAsia="Times New Roman" w:hAnsi="Times New Roman" w:cs="Times New Roman"/>
          <w:color w:val="000000"/>
          <w:sz w:val="20"/>
          <w:szCs w:val="20"/>
          <w:lang w:val="en-US" w:eastAsia="en-GB"/>
        </w:rPr>
        <w:t xml:space="preserve"> </w:t>
      </w:r>
      <w:r w:rsidR="00425CE0">
        <w:rPr>
          <w:rFonts w:ascii="Times New Roman" w:eastAsia="Times New Roman" w:hAnsi="Times New Roman" w:cs="Times New Roman"/>
          <w:color w:val="000000"/>
          <w:sz w:val="20"/>
          <w:szCs w:val="20"/>
          <w:lang w:val="es-ES" w:eastAsia="en-GB"/>
        </w:rPr>
        <w:fldChar w:fldCharType="begin"/>
      </w:r>
      <w:r w:rsidR="00D271AE">
        <w:rPr>
          <w:rFonts w:ascii="Times New Roman" w:eastAsia="Times New Roman" w:hAnsi="Times New Roman" w:cs="Times New Roman"/>
          <w:color w:val="000000"/>
          <w:sz w:val="20"/>
          <w:szCs w:val="20"/>
          <w:lang w:val="en-US" w:eastAsia="en-GB"/>
        </w:rPr>
        <w:instrText xml:space="preserve"> ADDIN ZOTERO_ITEM CSL_CITATION {"citationID":"LAikbOm2","properties":{"formattedCitation":"[2]","plainCitation":"[2]","noteIndex":0},"citationItems":[{"id":612,"uris":["http://zotero.org/users/local/IMH4GHtn/items/KC6KKEMW"],"uri":["http://zotero.org/users/local/IMH4GHtn/items/KC6KKEMW"],"itemData":{"id":612,"type":"article-journal","abstract":"Surface compliance has been shown to affect leg stiffness and energetics. It is unknown if compliance differences between common treadmills would elicit such changes. Therefore, the purpose of this study was to determine if compliance design differences of common treadmills would affect the mechanics and energetics of running. Eleven runners ran at moderate, self-selected, matched belt speeds for three minutes on two treadmills: compliant (CT) and rigid (RT) decks. During the last minute of each trial, oxygen consumption and six markers describing the torso, thigh, shank and foot, and one marker to determine treadmill deflection were recorded. Leg stiffness, continuous relative phase (CRP) and CRP variability were calculated. Compared to RT, running on CT resulted in a significantly more compliant leg (8.591 kN•m−1 &gt; 9.063 kN•m−1), lower oxygen consumption (34.69 ml•kg−1•min−1 &lt; 36.86 ml•kg−1•min−1), different coordination patterns and greater variability, particularly during the push-off phase. These results are inconsistent with the literature because the deck of CT rebounds back at the runner during the absorption phase and away from the runner during the push-off phase. Therefore, care should be taken when using treadmills for research and comparing mechanical and energetic measures between studies.","container-title":"Journal of Sports Sciences","DOI":"10.1080/02640414.2020.1776929","ISSN":"0264-0414","issue":"19","note":"publisher: Routledge\n_eprint: https://doi.org/10.1080/02640414.2020.1776929\nPMID: 32552333","page":"2236-2241","source":"Taylor and Francis+NEJM","title":"The construction of common treadmills significantly affects biomechanical and metabolic variables","volume":"38","author":[{"family":"Gidley","given":"Alexis D."},{"family":"Lankford","given":"D. Eli"},{"family":"Bailey","given":"Joshua P."}],"issued":{"date-parts":[["2020",10,1]]},"citation-key":"gidleyConstructionCommonTreadmills2020"}}],"schema":"https://github.com/citation-style-language/schema/raw/master/csl-citation.json"} </w:instrText>
      </w:r>
      <w:r w:rsidR="00425CE0">
        <w:rPr>
          <w:rFonts w:ascii="Times New Roman" w:eastAsia="Times New Roman" w:hAnsi="Times New Roman" w:cs="Times New Roman"/>
          <w:color w:val="000000"/>
          <w:sz w:val="20"/>
          <w:szCs w:val="20"/>
          <w:lang w:val="es-ES" w:eastAsia="en-GB"/>
        </w:rPr>
        <w:fldChar w:fldCharType="separate"/>
      </w:r>
      <w:r w:rsidR="00D271AE">
        <w:rPr>
          <w:rFonts w:ascii="Times New Roman" w:eastAsia="Times New Roman" w:hAnsi="Times New Roman" w:cs="Times New Roman"/>
          <w:noProof/>
          <w:color w:val="000000"/>
          <w:sz w:val="20"/>
          <w:szCs w:val="20"/>
          <w:lang w:val="en-US" w:eastAsia="en-GB"/>
        </w:rPr>
        <w:t>[2]</w:t>
      </w:r>
      <w:r w:rsidR="00425CE0">
        <w:rPr>
          <w:rFonts w:ascii="Times New Roman" w:eastAsia="Times New Roman" w:hAnsi="Times New Roman" w:cs="Times New Roman"/>
          <w:color w:val="000000"/>
          <w:sz w:val="20"/>
          <w:szCs w:val="20"/>
          <w:lang w:val="es-ES" w:eastAsia="en-GB"/>
        </w:rPr>
        <w:fldChar w:fldCharType="end"/>
      </w:r>
      <w:r w:rsidR="007D4B4A" w:rsidRPr="00425CE0">
        <w:rPr>
          <w:rFonts w:ascii="Times New Roman" w:eastAsia="Times New Roman" w:hAnsi="Times New Roman" w:cs="Times New Roman"/>
          <w:color w:val="000000"/>
          <w:sz w:val="20"/>
          <w:szCs w:val="20"/>
          <w:lang w:val="en-US" w:eastAsia="en-GB"/>
        </w:rPr>
        <w:t xml:space="preserve">: </w:t>
      </w:r>
      <w:r w:rsidR="00703513">
        <w:rPr>
          <w:rFonts w:ascii="Times New Roman" w:eastAsia="Times New Roman" w:hAnsi="Times New Roman" w:cs="Times New Roman"/>
          <w:color w:val="000000"/>
          <w:sz w:val="20"/>
          <w:szCs w:val="20"/>
          <w:lang w:val="en-US" w:eastAsia="en-GB"/>
        </w:rPr>
        <w:t>“</w:t>
      </w:r>
      <w:r w:rsidR="00703513" w:rsidRPr="00703513">
        <w:rPr>
          <w:rFonts w:ascii="Times New Roman" w:eastAsia="Times New Roman" w:hAnsi="Times New Roman" w:cs="Times New Roman"/>
          <w:color w:val="000000"/>
          <w:sz w:val="20"/>
          <w:szCs w:val="20"/>
          <w:lang w:val="en-ES" w:eastAsia="en-GB"/>
        </w:rPr>
        <w:t>we hypothesize that the compliant treadmill will result in greater leg stiffness and a reduction in coordination variability</w:t>
      </w:r>
      <w:r w:rsidR="00703513" w:rsidRPr="00703513">
        <w:rPr>
          <w:rFonts w:ascii="Times New Roman" w:eastAsia="Times New Roman" w:hAnsi="Times New Roman" w:cs="Times New Roman"/>
          <w:color w:val="000000"/>
          <w:sz w:val="20"/>
          <w:szCs w:val="20"/>
          <w:lang w:val="en-US" w:eastAsia="en-GB"/>
        </w:rPr>
        <w:t>”.</w:t>
      </w:r>
      <w:r w:rsidR="00703513">
        <w:rPr>
          <w:rFonts w:ascii="Times New Roman" w:eastAsia="Times New Roman" w:hAnsi="Times New Roman" w:cs="Times New Roman"/>
          <w:color w:val="000000"/>
          <w:sz w:val="20"/>
          <w:szCs w:val="20"/>
          <w:lang w:val="en-US" w:eastAsia="en-GB"/>
        </w:rPr>
        <w:t xml:space="preserve"> </w:t>
      </w:r>
      <w:r w:rsidR="00703513" w:rsidRPr="00703513">
        <w:rPr>
          <w:rFonts w:ascii="Times New Roman" w:eastAsia="Times New Roman" w:hAnsi="Times New Roman" w:cs="Times New Roman"/>
          <w:color w:val="000000"/>
          <w:sz w:val="20"/>
          <w:szCs w:val="20"/>
          <w:lang w:val="en-ES" w:eastAsia="en-GB"/>
        </w:rPr>
        <w:t xml:space="preserve"> </w:t>
      </w:r>
      <w:r w:rsidR="007D4B4A" w:rsidRPr="00425CE0">
        <w:rPr>
          <w:rFonts w:ascii="Times New Roman" w:eastAsia="Times New Roman" w:hAnsi="Times New Roman" w:cs="Times New Roman"/>
          <w:color w:val="000000"/>
          <w:sz w:val="20"/>
          <w:szCs w:val="20"/>
          <w:lang w:val="en-US" w:eastAsia="en-GB"/>
        </w:rPr>
        <w:t xml:space="preserve">However, they </w:t>
      </w:r>
      <w:r w:rsidR="00703513">
        <w:rPr>
          <w:rFonts w:ascii="Times New Roman" w:eastAsia="Times New Roman" w:hAnsi="Times New Roman" w:cs="Times New Roman"/>
          <w:color w:val="000000"/>
          <w:sz w:val="20"/>
          <w:szCs w:val="20"/>
          <w:lang w:val="en-US" w:eastAsia="en-GB"/>
        </w:rPr>
        <w:t xml:space="preserve">found that leg stiffness was significantly greater on the rigid than on the compliant treadmill </w:t>
      </w:r>
      <w:r w:rsidR="00703513" w:rsidRPr="00703513">
        <w:rPr>
          <w:rFonts w:ascii="Times New Roman" w:eastAsia="Times New Roman" w:hAnsi="Times New Roman" w:cs="Times New Roman"/>
          <w:color w:val="000000"/>
          <w:sz w:val="20"/>
          <w:szCs w:val="20"/>
          <w:lang w:val="en-US" w:eastAsia="en-GB"/>
        </w:rPr>
        <w:t>(</w:t>
      </w:r>
      <w:r w:rsidR="00703513" w:rsidRPr="00557CFB">
        <w:rPr>
          <w:rFonts w:ascii="Times New Roman" w:eastAsia="Times New Roman" w:hAnsi="Times New Roman" w:cs="Times New Roman"/>
          <w:i/>
          <w:iCs/>
          <w:color w:val="000000"/>
          <w:sz w:val="20"/>
          <w:szCs w:val="20"/>
          <w:lang w:val="en-ES" w:eastAsia="en-GB"/>
        </w:rPr>
        <w:t>p</w:t>
      </w:r>
      <w:r w:rsidR="00703513" w:rsidRPr="00703513">
        <w:rPr>
          <w:rFonts w:ascii="Times New Roman" w:eastAsia="Times New Roman" w:hAnsi="Times New Roman" w:cs="Times New Roman"/>
          <w:color w:val="000000"/>
          <w:sz w:val="20"/>
          <w:szCs w:val="20"/>
          <w:lang w:val="en-ES" w:eastAsia="en-GB"/>
        </w:rPr>
        <w:t xml:space="preserve"> = 0.041</w:t>
      </w:r>
      <w:r w:rsidR="00703513" w:rsidRPr="00703513">
        <w:rPr>
          <w:rFonts w:ascii="Times New Roman" w:eastAsia="Times New Roman" w:hAnsi="Times New Roman" w:cs="Times New Roman"/>
          <w:color w:val="000000"/>
          <w:sz w:val="20"/>
          <w:szCs w:val="20"/>
          <w:lang w:val="en-US" w:eastAsia="en-GB"/>
        </w:rPr>
        <w:t>)</w:t>
      </w:r>
      <w:r w:rsidR="00703513">
        <w:rPr>
          <w:rFonts w:ascii="Times New Roman" w:eastAsia="Times New Roman" w:hAnsi="Times New Roman" w:cs="Times New Roman"/>
          <w:color w:val="000000"/>
          <w:sz w:val="20"/>
          <w:szCs w:val="20"/>
          <w:lang w:val="en-US" w:eastAsia="en-GB"/>
        </w:rPr>
        <w:t xml:space="preserve">. </w:t>
      </w:r>
      <w:r w:rsidR="00425CE0">
        <w:rPr>
          <w:rFonts w:ascii="Times New Roman" w:eastAsia="Times New Roman" w:hAnsi="Times New Roman" w:cs="Times New Roman"/>
          <w:color w:val="000000"/>
          <w:sz w:val="20"/>
          <w:szCs w:val="20"/>
          <w:lang w:val="en-US" w:eastAsia="en-GB"/>
        </w:rPr>
        <w:t xml:space="preserve">The inclusion of </w:t>
      </w:r>
      <w:r w:rsidR="00703513">
        <w:rPr>
          <w:rFonts w:ascii="Times New Roman" w:eastAsia="Times New Roman" w:hAnsi="Times New Roman" w:cs="Times New Roman"/>
          <w:color w:val="000000"/>
          <w:sz w:val="20"/>
          <w:szCs w:val="20"/>
          <w:lang w:val="en-US" w:eastAsia="en-GB"/>
        </w:rPr>
        <w:t xml:space="preserve">this significant </w:t>
      </w:r>
      <w:r w:rsidR="00425CE0" w:rsidRPr="00557CFB">
        <w:rPr>
          <w:rFonts w:ascii="Times New Roman" w:eastAsia="Times New Roman" w:hAnsi="Times New Roman" w:cs="Times New Roman"/>
          <w:i/>
          <w:iCs/>
          <w:color w:val="000000"/>
          <w:sz w:val="20"/>
          <w:szCs w:val="20"/>
          <w:lang w:val="en-US" w:eastAsia="en-GB"/>
        </w:rPr>
        <w:t>p</w:t>
      </w:r>
      <w:r w:rsidR="00425CE0">
        <w:rPr>
          <w:rFonts w:ascii="Times New Roman" w:eastAsia="Times New Roman" w:hAnsi="Times New Roman" w:cs="Times New Roman"/>
          <w:color w:val="000000"/>
          <w:sz w:val="20"/>
          <w:szCs w:val="20"/>
          <w:lang w:val="en-US" w:eastAsia="en-GB"/>
        </w:rPr>
        <w:t>-value</w:t>
      </w:r>
      <w:r w:rsidR="00E915AD">
        <w:rPr>
          <w:rFonts w:ascii="Times New Roman" w:eastAsia="Times New Roman" w:hAnsi="Times New Roman" w:cs="Times New Roman"/>
          <w:color w:val="000000"/>
          <w:sz w:val="20"/>
          <w:szCs w:val="20"/>
          <w:lang w:val="en-US" w:eastAsia="en-GB"/>
        </w:rPr>
        <w:t xml:space="preserve"> in z-curve</w:t>
      </w:r>
      <w:r w:rsidR="00BF27F2">
        <w:rPr>
          <w:rFonts w:ascii="Times New Roman" w:eastAsia="Times New Roman" w:hAnsi="Times New Roman" w:cs="Times New Roman"/>
          <w:color w:val="000000"/>
          <w:sz w:val="20"/>
          <w:szCs w:val="20"/>
          <w:lang w:val="en-US" w:eastAsia="en-GB"/>
        </w:rPr>
        <w:t xml:space="preserve"> would</w:t>
      </w:r>
      <w:r w:rsidR="00703513">
        <w:rPr>
          <w:rFonts w:ascii="Times New Roman" w:eastAsia="Times New Roman" w:hAnsi="Times New Roman" w:cs="Times New Roman"/>
          <w:color w:val="000000"/>
          <w:sz w:val="20"/>
          <w:szCs w:val="20"/>
          <w:lang w:val="en-US" w:eastAsia="en-GB"/>
        </w:rPr>
        <w:t xml:space="preserve"> increase the frequency of </w:t>
      </w:r>
      <w:r w:rsidR="00703513" w:rsidRPr="00557CFB">
        <w:rPr>
          <w:rFonts w:ascii="Times New Roman" w:eastAsia="Times New Roman" w:hAnsi="Times New Roman" w:cs="Times New Roman"/>
          <w:i/>
          <w:iCs/>
          <w:color w:val="000000"/>
          <w:sz w:val="20"/>
          <w:szCs w:val="20"/>
          <w:lang w:val="en-US" w:eastAsia="en-GB"/>
        </w:rPr>
        <w:t>p</w:t>
      </w:r>
      <w:r w:rsidR="00703513">
        <w:rPr>
          <w:rFonts w:ascii="Times New Roman" w:eastAsia="Times New Roman" w:hAnsi="Times New Roman" w:cs="Times New Roman"/>
          <w:color w:val="000000"/>
          <w:sz w:val="20"/>
          <w:szCs w:val="20"/>
          <w:lang w:val="en-US" w:eastAsia="en-GB"/>
        </w:rPr>
        <w:t>-values just below significance and could create bias in favor of statistical significance</w:t>
      </w:r>
      <w:r w:rsidR="00BF27F2">
        <w:rPr>
          <w:rFonts w:ascii="Times New Roman" w:eastAsia="Times New Roman" w:hAnsi="Times New Roman" w:cs="Times New Roman"/>
          <w:color w:val="000000"/>
          <w:sz w:val="20"/>
          <w:szCs w:val="20"/>
          <w:lang w:val="en-US" w:eastAsia="en-GB"/>
        </w:rPr>
        <w:t>.</w:t>
      </w:r>
      <w:r w:rsidR="00703513">
        <w:rPr>
          <w:rFonts w:ascii="Times New Roman" w:eastAsia="Times New Roman" w:hAnsi="Times New Roman" w:cs="Times New Roman"/>
          <w:color w:val="000000"/>
          <w:sz w:val="20"/>
          <w:szCs w:val="20"/>
          <w:lang w:val="en-US" w:eastAsia="en-GB"/>
        </w:rPr>
        <w:t xml:space="preserve"> </w:t>
      </w:r>
    </w:p>
    <w:p w14:paraId="78968316" w14:textId="77777777" w:rsidR="00CB5878" w:rsidRPr="007D4B4A" w:rsidRDefault="00CB5878" w:rsidP="007D4B4A">
      <w:pPr>
        <w:spacing w:line="360" w:lineRule="auto"/>
        <w:jc w:val="both"/>
        <w:rPr>
          <w:rFonts w:ascii="Times New Roman" w:hAnsi="Times New Roman" w:cs="Times New Roman"/>
          <w:sz w:val="20"/>
          <w:szCs w:val="20"/>
        </w:rPr>
      </w:pPr>
    </w:p>
    <w:p w14:paraId="412FD183" w14:textId="12E058A6" w:rsidR="00CB5878" w:rsidRDefault="00CB5878" w:rsidP="00CB5878">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Recomputing</w:t>
      </w:r>
      <w:r w:rsidRPr="00AE4B21">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 xml:space="preserve">of </w:t>
      </w:r>
      <w:r w:rsidR="00557CFB">
        <w:rPr>
          <w:rFonts w:ascii="Times New Roman" w:hAnsi="Times New Roman" w:cs="Times New Roman"/>
          <w:b/>
          <w:bCs/>
          <w:i/>
          <w:iCs/>
          <w:sz w:val="20"/>
          <w:szCs w:val="20"/>
          <w:lang w:val="en-US"/>
        </w:rPr>
        <w:t>p</w:t>
      </w:r>
      <w:r w:rsidRPr="00AE4B21">
        <w:rPr>
          <w:rFonts w:ascii="Times New Roman" w:hAnsi="Times New Roman" w:cs="Times New Roman"/>
          <w:b/>
          <w:bCs/>
          <w:sz w:val="20"/>
          <w:szCs w:val="20"/>
          <w:lang w:val="en-US"/>
        </w:rPr>
        <w:t>-values</w:t>
      </w:r>
    </w:p>
    <w:p w14:paraId="6285656E" w14:textId="244A4396" w:rsidR="00CB5878" w:rsidRDefault="00CB5878" w:rsidP="00CB5878">
      <w:pPr>
        <w:spacing w:line="360" w:lineRule="auto"/>
        <w:jc w:val="both"/>
        <w:rPr>
          <w:rFonts w:ascii="Times New Roman" w:hAnsi="Times New Roman" w:cs="Times New Roman"/>
          <w:sz w:val="20"/>
          <w:szCs w:val="20"/>
          <w:lang w:val="en-US"/>
        </w:rPr>
      </w:pPr>
      <w:r w:rsidRPr="00CA7F49">
        <w:rPr>
          <w:rFonts w:ascii="Times New Roman" w:hAnsi="Times New Roman" w:cs="Times New Roman"/>
          <w:sz w:val="20"/>
          <w:szCs w:val="20"/>
          <w:lang w:val="en-US"/>
        </w:rPr>
        <w:t xml:space="preserve">If the corresponding </w:t>
      </w:r>
      <w:r w:rsidRPr="00557CFB">
        <w:rPr>
          <w:rFonts w:ascii="Times New Roman" w:hAnsi="Times New Roman" w:cs="Times New Roman"/>
          <w:i/>
          <w:iCs/>
          <w:sz w:val="20"/>
          <w:szCs w:val="20"/>
          <w:lang w:val="en-US"/>
        </w:rPr>
        <w:t>p</w:t>
      </w:r>
      <w:r>
        <w:rPr>
          <w:rFonts w:ascii="Times New Roman" w:hAnsi="Times New Roman" w:cs="Times New Roman"/>
          <w:sz w:val="20"/>
          <w:szCs w:val="20"/>
          <w:lang w:val="en-US"/>
        </w:rPr>
        <w:t xml:space="preserve">-value </w:t>
      </w:r>
      <w:r w:rsidRPr="00CA7F49">
        <w:rPr>
          <w:rFonts w:ascii="Times New Roman" w:hAnsi="Times New Roman" w:cs="Times New Roman"/>
          <w:sz w:val="20"/>
          <w:szCs w:val="20"/>
          <w:lang w:val="en-US"/>
        </w:rPr>
        <w:t xml:space="preserve">was reported </w:t>
      </w:r>
      <w:r>
        <w:rPr>
          <w:rFonts w:ascii="Times New Roman" w:hAnsi="Times New Roman" w:cs="Times New Roman"/>
          <w:sz w:val="20"/>
          <w:szCs w:val="20"/>
          <w:lang w:val="en-US"/>
        </w:rPr>
        <w:t>relatively</w:t>
      </w:r>
      <w:r w:rsidRPr="00CA7F49">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 </w:t>
      </w:r>
      <w:r w:rsidRPr="00557CFB">
        <w:rPr>
          <w:rFonts w:ascii="Times New Roman" w:hAnsi="Times New Roman" w:cs="Times New Roman"/>
          <w:i/>
          <w:iCs/>
          <w:sz w:val="20"/>
          <w:szCs w:val="20"/>
          <w:lang w:val="en-US"/>
        </w:rPr>
        <w:t>p</w:t>
      </w:r>
      <w:r w:rsidRPr="00CA7F49">
        <w:rPr>
          <w:rFonts w:ascii="Times New Roman" w:hAnsi="Times New Roman" w:cs="Times New Roman"/>
          <w:sz w:val="20"/>
          <w:szCs w:val="20"/>
          <w:lang w:val="en-US"/>
        </w:rPr>
        <w:t>-value was re</w:t>
      </w:r>
      <w:r>
        <w:rPr>
          <w:rFonts w:ascii="Times New Roman" w:hAnsi="Times New Roman" w:cs="Times New Roman"/>
          <w:sz w:val="20"/>
          <w:szCs w:val="20"/>
          <w:lang w:val="en-US"/>
        </w:rPr>
        <w:t>computed</w:t>
      </w:r>
      <w:r w:rsidRPr="00CA7F49">
        <w:rPr>
          <w:rFonts w:ascii="Times New Roman" w:hAnsi="Times New Roman" w:cs="Times New Roman"/>
          <w:sz w:val="20"/>
          <w:szCs w:val="20"/>
          <w:lang w:val="en-US"/>
        </w:rPr>
        <w:t xml:space="preserve"> when sufficient information was available</w:t>
      </w:r>
      <w:r>
        <w:rPr>
          <w:rFonts w:ascii="Times New Roman" w:hAnsi="Times New Roman" w:cs="Times New Roman"/>
          <w:sz w:val="20"/>
          <w:szCs w:val="20"/>
          <w:lang w:val="en-US"/>
        </w:rPr>
        <w:t xml:space="preserve"> (i.e., </w:t>
      </w:r>
      <w:r w:rsidR="00FC0D9A">
        <w:rPr>
          <w:rFonts w:ascii="Times New Roman" w:hAnsi="Times New Roman" w:cs="Times New Roman"/>
          <w:sz w:val="20"/>
          <w:szCs w:val="20"/>
          <w:lang w:val="en-US"/>
        </w:rPr>
        <w:t>degrees of freedom</w:t>
      </w:r>
      <w:r>
        <w:rPr>
          <w:rFonts w:ascii="Times New Roman" w:hAnsi="Times New Roman" w:cs="Times New Roman"/>
          <w:sz w:val="20"/>
          <w:szCs w:val="20"/>
          <w:lang w:val="en-US"/>
        </w:rPr>
        <w:t xml:space="preserve"> and </w:t>
      </w:r>
      <w:r w:rsidRPr="00FC0D9A">
        <w:rPr>
          <w:rFonts w:ascii="Times New Roman" w:hAnsi="Times New Roman" w:cs="Times New Roman"/>
          <w:i/>
          <w:iCs/>
          <w:sz w:val="20"/>
          <w:szCs w:val="20"/>
          <w:lang w:val="en-US"/>
        </w:rPr>
        <w:t>F</w:t>
      </w:r>
      <w:r>
        <w:rPr>
          <w:rFonts w:ascii="Times New Roman" w:hAnsi="Times New Roman" w:cs="Times New Roman"/>
          <w:sz w:val="20"/>
          <w:szCs w:val="20"/>
          <w:lang w:val="en-US"/>
        </w:rPr>
        <w:t xml:space="preserve">-ratio or </w:t>
      </w:r>
      <w:r w:rsidRPr="00FC0D9A">
        <w:rPr>
          <w:rFonts w:ascii="Times New Roman" w:hAnsi="Times New Roman" w:cs="Times New Roman"/>
          <w:i/>
          <w:iCs/>
          <w:sz w:val="20"/>
          <w:szCs w:val="20"/>
          <w:lang w:val="en-US"/>
        </w:rPr>
        <w:t>t</w:t>
      </w:r>
      <w:r>
        <w:rPr>
          <w:rFonts w:ascii="Times New Roman" w:hAnsi="Times New Roman" w:cs="Times New Roman"/>
          <w:sz w:val="20"/>
          <w:szCs w:val="20"/>
          <w:lang w:val="en-US"/>
        </w:rPr>
        <w:t xml:space="preserve">-statistic). </w:t>
      </w:r>
      <w:r w:rsidR="00407542">
        <w:rPr>
          <w:rFonts w:ascii="Times New Roman" w:hAnsi="Times New Roman" w:cs="Times New Roman"/>
          <w:sz w:val="20"/>
          <w:szCs w:val="20"/>
          <w:lang w:val="en-US"/>
        </w:rPr>
        <w:t xml:space="preserve">In the case where the </w:t>
      </w:r>
      <w:r w:rsidR="00407542" w:rsidRPr="00FC0D9A">
        <w:rPr>
          <w:rFonts w:ascii="Times New Roman" w:hAnsi="Times New Roman" w:cs="Times New Roman"/>
          <w:i/>
          <w:iCs/>
          <w:sz w:val="20"/>
          <w:szCs w:val="20"/>
          <w:lang w:val="en-US"/>
        </w:rPr>
        <w:t>F</w:t>
      </w:r>
      <w:r w:rsidR="00407542">
        <w:rPr>
          <w:rFonts w:ascii="Times New Roman" w:hAnsi="Times New Roman" w:cs="Times New Roman"/>
          <w:sz w:val="20"/>
          <w:szCs w:val="20"/>
          <w:lang w:val="en-US"/>
        </w:rPr>
        <w:t xml:space="preserve">-ratio or </w:t>
      </w:r>
      <w:r w:rsidR="00407542" w:rsidRPr="00FC0D9A">
        <w:rPr>
          <w:rFonts w:ascii="Times New Roman" w:hAnsi="Times New Roman" w:cs="Times New Roman"/>
          <w:i/>
          <w:iCs/>
          <w:sz w:val="20"/>
          <w:szCs w:val="20"/>
          <w:lang w:val="en-US"/>
        </w:rPr>
        <w:t>t</w:t>
      </w:r>
      <w:r w:rsidR="00407542">
        <w:rPr>
          <w:rFonts w:ascii="Times New Roman" w:hAnsi="Times New Roman" w:cs="Times New Roman"/>
          <w:sz w:val="20"/>
          <w:szCs w:val="20"/>
          <w:lang w:val="en-US"/>
        </w:rPr>
        <w:t xml:space="preserve">-test were reported but not </w:t>
      </w:r>
      <w:r w:rsidR="00FC0D9A">
        <w:rPr>
          <w:rFonts w:ascii="Times New Roman" w:hAnsi="Times New Roman" w:cs="Times New Roman"/>
          <w:sz w:val="20"/>
          <w:szCs w:val="20"/>
          <w:lang w:val="en-US"/>
        </w:rPr>
        <w:t>degrees of freedom</w:t>
      </w:r>
      <w:r w:rsidR="00407542">
        <w:rPr>
          <w:rFonts w:ascii="Times New Roman" w:hAnsi="Times New Roman" w:cs="Times New Roman"/>
          <w:sz w:val="20"/>
          <w:szCs w:val="20"/>
          <w:lang w:val="en-US"/>
        </w:rPr>
        <w:t xml:space="preserve">, </w:t>
      </w:r>
      <w:r w:rsidR="00D271AE">
        <w:rPr>
          <w:rFonts w:ascii="Times New Roman" w:hAnsi="Times New Roman" w:cs="Times New Roman"/>
          <w:sz w:val="20"/>
          <w:szCs w:val="20"/>
          <w:lang w:val="en-US"/>
        </w:rPr>
        <w:t>degrees of freedom</w:t>
      </w:r>
      <w:r w:rsidR="00407542">
        <w:rPr>
          <w:rFonts w:ascii="Times New Roman" w:hAnsi="Times New Roman" w:cs="Times New Roman"/>
          <w:sz w:val="20"/>
          <w:szCs w:val="20"/>
          <w:lang w:val="en-US"/>
        </w:rPr>
        <w:t xml:space="preserve"> were inferred using the sample size per group and study design reported in the original study and then the </w:t>
      </w:r>
      <w:r w:rsidR="00407542" w:rsidRPr="00FC0D9A">
        <w:rPr>
          <w:rFonts w:ascii="Times New Roman" w:hAnsi="Times New Roman" w:cs="Times New Roman"/>
          <w:i/>
          <w:iCs/>
          <w:sz w:val="20"/>
          <w:szCs w:val="20"/>
          <w:lang w:val="en-US"/>
        </w:rPr>
        <w:t>p</w:t>
      </w:r>
      <w:r w:rsidR="00407542">
        <w:rPr>
          <w:rFonts w:ascii="Times New Roman" w:hAnsi="Times New Roman" w:cs="Times New Roman"/>
          <w:sz w:val="20"/>
          <w:szCs w:val="20"/>
          <w:lang w:val="en-US"/>
        </w:rPr>
        <w:t xml:space="preserve">-value was recomputed as described previously. </w:t>
      </w:r>
      <w:r w:rsidRPr="00557CFB">
        <w:rPr>
          <w:rFonts w:ascii="Times New Roman" w:hAnsi="Times New Roman" w:cs="Times New Roman"/>
          <w:i/>
          <w:iCs/>
          <w:sz w:val="20"/>
          <w:szCs w:val="20"/>
          <w:lang w:val="en-US"/>
        </w:rPr>
        <w:t>P</w:t>
      </w:r>
      <w:r>
        <w:rPr>
          <w:rFonts w:ascii="Times New Roman" w:hAnsi="Times New Roman" w:cs="Times New Roman"/>
          <w:sz w:val="20"/>
          <w:szCs w:val="20"/>
          <w:lang w:val="en-US"/>
        </w:rPr>
        <w:t xml:space="preserve">-values were recomputed in </w:t>
      </w:r>
      <w:r>
        <w:rPr>
          <w:rFonts w:ascii="Times New Roman" w:hAnsi="Times New Roman" w:cs="Times New Roman"/>
          <w:color w:val="10100F"/>
          <w:sz w:val="20"/>
          <w:szCs w:val="20"/>
          <w:lang w:val="en-US"/>
        </w:rPr>
        <w:t xml:space="preserve">Microsoft </w:t>
      </w:r>
      <w:r w:rsidRPr="00BA3230">
        <w:rPr>
          <w:rFonts w:ascii="Times New Roman" w:hAnsi="Times New Roman" w:cs="Times New Roman"/>
          <w:color w:val="10100F"/>
          <w:sz w:val="20"/>
          <w:szCs w:val="20"/>
          <w:lang w:val="en-US"/>
        </w:rPr>
        <w:t>Excel for Mac version 16.45</w:t>
      </w:r>
      <w:r>
        <w:rPr>
          <w:rFonts w:ascii="Times New Roman" w:hAnsi="Times New Roman" w:cs="Times New Roman"/>
          <w:color w:val="10100F"/>
          <w:sz w:val="20"/>
          <w:szCs w:val="20"/>
          <w:lang w:val="en-US"/>
        </w:rPr>
        <w:t xml:space="preserve"> using the functions </w:t>
      </w:r>
      <w:r w:rsidRPr="009204BD">
        <w:rPr>
          <w:rFonts w:ascii="Times New Roman" w:hAnsi="Times New Roman" w:cs="Times New Roman"/>
          <w:i/>
          <w:iCs/>
          <w:color w:val="10100F"/>
          <w:sz w:val="20"/>
          <w:szCs w:val="20"/>
        </w:rPr>
        <w:t>T.DIST.2T</w:t>
      </w:r>
      <w:r>
        <w:rPr>
          <w:rFonts w:ascii="Times New Roman" w:hAnsi="Times New Roman" w:cs="Times New Roman"/>
          <w:color w:val="10100F"/>
          <w:sz w:val="20"/>
          <w:szCs w:val="20"/>
        </w:rPr>
        <w:t xml:space="preserve"> or </w:t>
      </w:r>
      <w:proofErr w:type="gramStart"/>
      <w:r w:rsidRPr="009204BD">
        <w:rPr>
          <w:rFonts w:ascii="Times New Roman" w:hAnsi="Times New Roman" w:cs="Times New Roman"/>
          <w:i/>
          <w:iCs/>
          <w:color w:val="10100F"/>
          <w:sz w:val="20"/>
          <w:szCs w:val="20"/>
        </w:rPr>
        <w:t>F.DIST.RT</w:t>
      </w:r>
      <w:proofErr w:type="gramEnd"/>
      <w:r>
        <w:rPr>
          <w:rFonts w:ascii="Times New Roman" w:hAnsi="Times New Roman" w:cs="Times New Roman"/>
          <w:color w:val="10100F"/>
          <w:sz w:val="20"/>
          <w:szCs w:val="20"/>
        </w:rPr>
        <w:t xml:space="preserve"> for </w:t>
      </w:r>
      <w:r w:rsidRPr="00FC0D9A">
        <w:rPr>
          <w:rFonts w:ascii="Times New Roman" w:hAnsi="Times New Roman" w:cs="Times New Roman"/>
          <w:i/>
          <w:iCs/>
          <w:color w:val="10100F"/>
          <w:sz w:val="20"/>
          <w:szCs w:val="20"/>
        </w:rPr>
        <w:t>t</w:t>
      </w:r>
      <w:r>
        <w:rPr>
          <w:rFonts w:ascii="Times New Roman" w:hAnsi="Times New Roman" w:cs="Times New Roman"/>
          <w:color w:val="10100F"/>
          <w:sz w:val="20"/>
          <w:szCs w:val="20"/>
        </w:rPr>
        <w:t>-test</w:t>
      </w:r>
      <w:r w:rsidR="00EB22DA">
        <w:rPr>
          <w:rFonts w:ascii="Times New Roman" w:hAnsi="Times New Roman" w:cs="Times New Roman"/>
          <w:color w:val="10100F"/>
          <w:sz w:val="20"/>
          <w:szCs w:val="20"/>
        </w:rPr>
        <w:t>s</w:t>
      </w:r>
      <w:r>
        <w:rPr>
          <w:rFonts w:ascii="Times New Roman" w:hAnsi="Times New Roman" w:cs="Times New Roman"/>
          <w:color w:val="10100F"/>
          <w:sz w:val="20"/>
          <w:szCs w:val="20"/>
        </w:rPr>
        <w:t xml:space="preserve"> and</w:t>
      </w:r>
      <w:r>
        <w:rPr>
          <w:rFonts w:ascii="Times New Roman" w:hAnsi="Times New Roman" w:cs="Times New Roman"/>
          <w:color w:val="10100F"/>
          <w:sz w:val="20"/>
          <w:szCs w:val="20"/>
          <w:lang w:val="en-US"/>
        </w:rPr>
        <w:t xml:space="preserve"> </w:t>
      </w:r>
      <w:r w:rsidR="00EB22DA" w:rsidRPr="00FC0D9A">
        <w:rPr>
          <w:rFonts w:ascii="Times New Roman" w:hAnsi="Times New Roman" w:cs="Times New Roman"/>
          <w:i/>
          <w:iCs/>
          <w:color w:val="10100F"/>
          <w:sz w:val="20"/>
          <w:szCs w:val="20"/>
          <w:lang w:val="en-US"/>
        </w:rPr>
        <w:t>F</w:t>
      </w:r>
      <w:r w:rsidR="00EB22DA">
        <w:rPr>
          <w:rFonts w:ascii="Times New Roman" w:hAnsi="Times New Roman" w:cs="Times New Roman"/>
          <w:color w:val="10100F"/>
          <w:sz w:val="20"/>
          <w:szCs w:val="20"/>
          <w:lang w:val="en-US"/>
        </w:rPr>
        <w:t xml:space="preserve">-tests, </w:t>
      </w:r>
      <w:r>
        <w:rPr>
          <w:rFonts w:ascii="Times New Roman" w:hAnsi="Times New Roman" w:cs="Times New Roman"/>
          <w:color w:val="10100F"/>
          <w:sz w:val="20"/>
          <w:szCs w:val="20"/>
          <w:lang w:val="en-US"/>
        </w:rPr>
        <w:t xml:space="preserve">respectively.  </w:t>
      </w:r>
    </w:p>
    <w:p w14:paraId="21C98E7C" w14:textId="77777777" w:rsidR="00425CE0" w:rsidRDefault="00425CE0" w:rsidP="00CB5878">
      <w:pPr>
        <w:spacing w:line="360" w:lineRule="auto"/>
        <w:jc w:val="both"/>
        <w:rPr>
          <w:rFonts w:ascii="Times New Roman" w:hAnsi="Times New Roman" w:cs="Times New Roman"/>
          <w:sz w:val="20"/>
          <w:szCs w:val="20"/>
          <w:lang w:val="en-US"/>
        </w:rPr>
      </w:pPr>
    </w:p>
    <w:p w14:paraId="03BE359E" w14:textId="77777777" w:rsidR="00CB5878" w:rsidRDefault="00CB5878" w:rsidP="00CB5878">
      <w:pPr>
        <w:spacing w:line="360" w:lineRule="auto"/>
        <w:jc w:val="both"/>
        <w:rPr>
          <w:rFonts w:ascii="Times New Roman" w:hAnsi="Times New Roman" w:cs="Times New Roman"/>
          <w:b/>
          <w:bCs/>
          <w:sz w:val="20"/>
          <w:szCs w:val="20"/>
          <w:lang w:val="en-US"/>
        </w:rPr>
      </w:pPr>
      <w:r w:rsidRPr="00BA3230">
        <w:rPr>
          <w:rFonts w:ascii="Times New Roman" w:hAnsi="Times New Roman" w:cs="Times New Roman"/>
          <w:b/>
          <w:bCs/>
          <w:sz w:val="20"/>
          <w:szCs w:val="20"/>
          <w:lang w:val="en-US"/>
        </w:rPr>
        <w:t>Computing z-score</w:t>
      </w:r>
    </w:p>
    <w:p w14:paraId="331BADA4" w14:textId="77777777" w:rsidR="00CB5878" w:rsidRPr="00CB5878" w:rsidRDefault="00CB5878" w:rsidP="00CB5878">
      <w:pPr>
        <w:spacing w:line="360" w:lineRule="auto"/>
        <w:jc w:val="both"/>
        <w:rPr>
          <w:rFonts w:ascii="Times New Roman" w:hAnsi="Times New Roman" w:cs="Times New Roman"/>
          <w:color w:val="10100F"/>
          <w:sz w:val="20"/>
          <w:szCs w:val="20"/>
        </w:rPr>
      </w:pPr>
      <w:r w:rsidRPr="00BA3230">
        <w:rPr>
          <w:rFonts w:ascii="Times New Roman" w:hAnsi="Times New Roman" w:cs="Times New Roman"/>
          <w:color w:val="10100F"/>
          <w:sz w:val="20"/>
          <w:szCs w:val="20"/>
          <w:lang w:val="en-US"/>
        </w:rPr>
        <w:t xml:space="preserve">The computation of z-scores was performed in </w:t>
      </w:r>
      <w:r>
        <w:rPr>
          <w:rFonts w:ascii="Times New Roman" w:hAnsi="Times New Roman" w:cs="Times New Roman"/>
          <w:color w:val="10100F"/>
          <w:sz w:val="20"/>
          <w:szCs w:val="20"/>
          <w:lang w:val="en-US"/>
        </w:rPr>
        <w:t xml:space="preserve">Microsoft </w:t>
      </w:r>
      <w:r w:rsidRPr="00BA3230">
        <w:rPr>
          <w:rFonts w:ascii="Times New Roman" w:hAnsi="Times New Roman" w:cs="Times New Roman"/>
          <w:color w:val="10100F"/>
          <w:sz w:val="20"/>
          <w:szCs w:val="20"/>
          <w:lang w:val="en-US"/>
        </w:rPr>
        <w:t>Excel for Mac version 16.45.</w:t>
      </w:r>
      <w:r>
        <w:rPr>
          <w:rFonts w:ascii="Times New Roman" w:hAnsi="Times New Roman" w:cs="Times New Roman"/>
          <w:color w:val="10100F"/>
          <w:sz w:val="20"/>
          <w:szCs w:val="20"/>
          <w:lang w:val="en-US"/>
        </w:rPr>
        <w:t xml:space="preserve"> </w:t>
      </w:r>
      <w:r w:rsidRPr="00BA3230">
        <w:rPr>
          <w:rFonts w:ascii="Times New Roman" w:hAnsi="Times New Roman" w:cs="Times New Roman"/>
          <w:color w:val="10100F"/>
          <w:sz w:val="20"/>
          <w:szCs w:val="20"/>
          <w:lang w:val="en-US"/>
        </w:rPr>
        <w:t>S</w:t>
      </w:r>
      <w:r w:rsidRPr="00BA3230">
        <w:rPr>
          <w:rFonts w:ascii="Times New Roman" w:hAnsi="Times New Roman" w:cs="Times New Roman"/>
          <w:color w:val="10100F"/>
          <w:sz w:val="20"/>
          <w:szCs w:val="20"/>
        </w:rPr>
        <w:t xml:space="preserve">ignificant and non-significant </w:t>
      </w:r>
      <w:r w:rsidRPr="00557CFB">
        <w:rPr>
          <w:rFonts w:ascii="Times New Roman" w:hAnsi="Times New Roman" w:cs="Times New Roman"/>
          <w:i/>
          <w:iCs/>
          <w:color w:val="10100F"/>
          <w:sz w:val="20"/>
          <w:szCs w:val="20"/>
        </w:rPr>
        <w:t>p</w:t>
      </w:r>
      <w:r w:rsidRPr="00BA3230">
        <w:rPr>
          <w:rFonts w:ascii="Times New Roman" w:hAnsi="Times New Roman" w:cs="Times New Roman"/>
          <w:color w:val="10100F"/>
          <w:sz w:val="20"/>
          <w:szCs w:val="20"/>
        </w:rPr>
        <w:t xml:space="preserve">-values were converted into z-scores by using </w:t>
      </w:r>
      <w:r>
        <w:rPr>
          <w:rFonts w:ascii="Times New Roman" w:hAnsi="Times New Roman" w:cs="Times New Roman"/>
          <w:color w:val="10100F"/>
          <w:sz w:val="20"/>
          <w:szCs w:val="20"/>
        </w:rPr>
        <w:t xml:space="preserve">the </w:t>
      </w:r>
      <w:r w:rsidRPr="00F93CBF">
        <w:rPr>
          <w:rFonts w:ascii="Times New Roman" w:hAnsi="Times New Roman" w:cs="Times New Roman"/>
          <w:i/>
          <w:iCs/>
          <w:color w:val="10100F"/>
          <w:sz w:val="20"/>
          <w:szCs w:val="20"/>
        </w:rPr>
        <w:t>NORM.INV</w:t>
      </w:r>
      <w:r>
        <w:rPr>
          <w:rFonts w:ascii="Times New Roman" w:hAnsi="Times New Roman" w:cs="Times New Roman"/>
          <w:color w:val="10100F"/>
          <w:sz w:val="20"/>
          <w:szCs w:val="20"/>
        </w:rPr>
        <w:t xml:space="preserve"> function</w:t>
      </w:r>
      <w:r w:rsidRPr="00BA3230">
        <w:rPr>
          <w:rFonts w:ascii="Times New Roman" w:hAnsi="Times New Roman" w:cs="Times New Roman"/>
          <w:color w:val="10100F"/>
          <w:sz w:val="20"/>
          <w:szCs w:val="20"/>
        </w:rPr>
        <w:t xml:space="preserve"> </w:t>
      </w:r>
      <w:r>
        <w:rPr>
          <w:rFonts w:ascii="Times New Roman" w:hAnsi="Times New Roman" w:cs="Times New Roman"/>
          <w:color w:val="10100F"/>
          <w:sz w:val="20"/>
          <w:szCs w:val="20"/>
        </w:rPr>
        <w:t>for</w:t>
      </w:r>
      <w:r w:rsidRPr="00BA3230">
        <w:rPr>
          <w:rFonts w:ascii="Times New Roman" w:hAnsi="Times New Roman" w:cs="Times New Roman"/>
          <w:color w:val="10100F"/>
          <w:sz w:val="20"/>
          <w:szCs w:val="20"/>
        </w:rPr>
        <w:t xml:space="preserve"> </w:t>
      </w:r>
      <w:r>
        <w:rPr>
          <w:rFonts w:ascii="Times New Roman" w:hAnsi="Times New Roman" w:cs="Times New Roman"/>
          <w:color w:val="10100F"/>
          <w:sz w:val="20"/>
          <w:szCs w:val="20"/>
        </w:rPr>
        <w:t xml:space="preserve">the </w:t>
      </w:r>
      <w:r w:rsidRPr="00BA3230">
        <w:rPr>
          <w:rFonts w:ascii="Times New Roman" w:hAnsi="Times New Roman" w:cs="Times New Roman"/>
          <w:color w:val="10100F"/>
          <w:sz w:val="20"/>
          <w:szCs w:val="20"/>
        </w:rPr>
        <w:t>inverse normal distribution</w:t>
      </w:r>
      <w:r>
        <w:rPr>
          <w:rFonts w:ascii="Times New Roman" w:hAnsi="Times New Roman" w:cs="Times New Roman"/>
          <w:color w:val="10100F"/>
          <w:sz w:val="20"/>
          <w:szCs w:val="20"/>
        </w:rPr>
        <w:t>.</w:t>
      </w:r>
    </w:p>
    <w:p w14:paraId="1E315E76" w14:textId="670192AE" w:rsidR="00CB5878" w:rsidRDefault="00CB5878" w:rsidP="003B1EDC">
      <w:pPr>
        <w:spacing w:line="360" w:lineRule="auto"/>
        <w:jc w:val="both"/>
        <w:rPr>
          <w:rFonts w:ascii="Times New Roman" w:hAnsi="Times New Roman" w:cs="Times New Roman"/>
          <w:sz w:val="20"/>
          <w:szCs w:val="20"/>
        </w:rPr>
      </w:pPr>
    </w:p>
    <w:p w14:paraId="3B4EA6E1" w14:textId="77777777" w:rsidR="00CB5878" w:rsidRDefault="00CB5878" w:rsidP="00CB5878">
      <w:pPr>
        <w:spacing w:line="360" w:lineRule="auto"/>
        <w:jc w:val="both"/>
        <w:rPr>
          <w:rFonts w:ascii="Times New Roman" w:hAnsi="Times New Roman" w:cs="Times New Roman"/>
          <w:b/>
          <w:bCs/>
          <w:sz w:val="20"/>
          <w:szCs w:val="20"/>
        </w:rPr>
      </w:pPr>
      <w:r w:rsidRPr="00A846D5">
        <w:rPr>
          <w:rFonts w:ascii="Times New Roman" w:hAnsi="Times New Roman" w:cs="Times New Roman"/>
          <w:b/>
          <w:bCs/>
          <w:sz w:val="20"/>
          <w:szCs w:val="20"/>
        </w:rPr>
        <w:t>References</w:t>
      </w:r>
    </w:p>
    <w:p w14:paraId="19A62051" w14:textId="77777777" w:rsidR="00D271AE" w:rsidRPr="00D271AE" w:rsidRDefault="00CB5878" w:rsidP="00D271AE">
      <w:pPr>
        <w:pStyle w:val="Bibliography"/>
        <w:rPr>
          <w:rFonts w:ascii="Times New Roman" w:hAnsi="Times New Roman" w:cs="Times New Roman"/>
          <w:sz w:val="20"/>
        </w:rPr>
      </w:pPr>
      <w:r>
        <w:rPr>
          <w:b/>
          <w:bCs/>
          <w:sz w:val="20"/>
          <w:szCs w:val="20"/>
        </w:rPr>
        <w:fldChar w:fldCharType="begin"/>
      </w:r>
      <w:r w:rsidR="00D271AE">
        <w:rPr>
          <w:b/>
          <w:bCs/>
          <w:sz w:val="20"/>
          <w:szCs w:val="20"/>
        </w:rPr>
        <w:instrText xml:space="preserve"> ADDIN ZOTERO_BIBL {"uncited":[],"omitted":[],"custom":[]} CSL_BIBLIOGRAPHY </w:instrText>
      </w:r>
      <w:r>
        <w:rPr>
          <w:b/>
          <w:bCs/>
          <w:sz w:val="20"/>
          <w:szCs w:val="20"/>
        </w:rPr>
        <w:fldChar w:fldCharType="separate"/>
      </w:r>
      <w:r w:rsidR="00D271AE" w:rsidRPr="00D271AE">
        <w:rPr>
          <w:rFonts w:ascii="Times New Roman" w:hAnsi="Times New Roman" w:cs="Times New Roman"/>
          <w:sz w:val="20"/>
        </w:rPr>
        <w:t xml:space="preserve">1. Murphy J, </w:t>
      </w:r>
      <w:proofErr w:type="spellStart"/>
      <w:r w:rsidR="00D271AE" w:rsidRPr="00D271AE">
        <w:rPr>
          <w:rFonts w:ascii="Times New Roman" w:hAnsi="Times New Roman" w:cs="Times New Roman"/>
          <w:sz w:val="20"/>
        </w:rPr>
        <w:t>Mesquida</w:t>
      </w:r>
      <w:proofErr w:type="spellEnd"/>
      <w:r w:rsidR="00D271AE" w:rsidRPr="00D271AE">
        <w:rPr>
          <w:rFonts w:ascii="Times New Roman" w:hAnsi="Times New Roman" w:cs="Times New Roman"/>
          <w:sz w:val="20"/>
        </w:rPr>
        <w:t xml:space="preserve"> C, Caldwell AR, Earp BD, Warne J. Selection Protocol for Replication in Sports and Exercise Science [Internet]. OSF Preprints; 2021 [cited 2021 May 7]. Available from: https://osf.io/v3wz4/</w:t>
      </w:r>
    </w:p>
    <w:p w14:paraId="15327ACD" w14:textId="77777777" w:rsidR="00D271AE" w:rsidRPr="00D271AE" w:rsidRDefault="00D271AE" w:rsidP="00D271AE">
      <w:pPr>
        <w:pStyle w:val="Bibliography"/>
        <w:rPr>
          <w:rFonts w:ascii="Times New Roman" w:hAnsi="Times New Roman" w:cs="Times New Roman"/>
          <w:sz w:val="20"/>
        </w:rPr>
      </w:pPr>
      <w:r w:rsidRPr="00D271AE">
        <w:rPr>
          <w:rFonts w:ascii="Times New Roman" w:hAnsi="Times New Roman" w:cs="Times New Roman"/>
          <w:sz w:val="20"/>
        </w:rPr>
        <w:t xml:space="preserve">2. Gidley AD, Lankford DE, Bailey JP. The construction of common treadmills significantly affects biomechanical and metabolic variables. J Sports Sci. Routledge; </w:t>
      </w:r>
      <w:proofErr w:type="gramStart"/>
      <w:r w:rsidRPr="00D271AE">
        <w:rPr>
          <w:rFonts w:ascii="Times New Roman" w:hAnsi="Times New Roman" w:cs="Times New Roman"/>
          <w:sz w:val="20"/>
        </w:rPr>
        <w:t>2020;38:2236</w:t>
      </w:r>
      <w:proofErr w:type="gramEnd"/>
      <w:r w:rsidRPr="00D271AE">
        <w:rPr>
          <w:rFonts w:ascii="Times New Roman" w:hAnsi="Times New Roman" w:cs="Times New Roman"/>
          <w:sz w:val="20"/>
        </w:rPr>
        <w:t xml:space="preserve">–41. </w:t>
      </w:r>
    </w:p>
    <w:p w14:paraId="426517CB" w14:textId="18965CD7" w:rsidR="00CB5878" w:rsidRPr="003B1EDC" w:rsidRDefault="00CB5878" w:rsidP="00CB5878">
      <w:pPr>
        <w:spacing w:line="360" w:lineRule="auto"/>
        <w:jc w:val="both"/>
        <w:rPr>
          <w:rFonts w:ascii="Times New Roman" w:hAnsi="Times New Roman" w:cs="Times New Roman"/>
          <w:sz w:val="20"/>
          <w:szCs w:val="20"/>
        </w:rPr>
      </w:pPr>
      <w:r>
        <w:rPr>
          <w:rFonts w:ascii="Times New Roman" w:hAnsi="Times New Roman" w:cs="Times New Roman"/>
          <w:b/>
          <w:bCs/>
          <w:sz w:val="20"/>
          <w:szCs w:val="20"/>
        </w:rPr>
        <w:fldChar w:fldCharType="end"/>
      </w:r>
    </w:p>
    <w:p w14:paraId="703EFF85" w14:textId="780BBDE4" w:rsidR="003B1EDC" w:rsidRPr="003B1EDC" w:rsidRDefault="003B1EDC" w:rsidP="00A846D5">
      <w:pPr>
        <w:spacing w:line="360" w:lineRule="auto"/>
        <w:jc w:val="both"/>
        <w:rPr>
          <w:rFonts w:ascii="Times New Roman" w:hAnsi="Times New Roman" w:cs="Times New Roman"/>
          <w:b/>
          <w:bCs/>
          <w:sz w:val="20"/>
          <w:szCs w:val="20"/>
        </w:rPr>
      </w:pPr>
    </w:p>
    <w:sectPr w:rsidR="003B1EDC" w:rsidRPr="003B1EDC" w:rsidSect="00ED740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7539"/>
    <w:multiLevelType w:val="hybridMultilevel"/>
    <w:tmpl w:val="07824A46"/>
    <w:lvl w:ilvl="0" w:tplc="5342A2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9257E"/>
    <w:multiLevelType w:val="multilevel"/>
    <w:tmpl w:val="19926CA2"/>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91E26"/>
    <w:multiLevelType w:val="multilevel"/>
    <w:tmpl w:val="8C041AFC"/>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54974"/>
    <w:multiLevelType w:val="multilevel"/>
    <w:tmpl w:val="78AA8B4A"/>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51A12"/>
    <w:multiLevelType w:val="hybridMultilevel"/>
    <w:tmpl w:val="626E86D2"/>
    <w:lvl w:ilvl="0" w:tplc="FB081F0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8620AB"/>
    <w:multiLevelType w:val="hybridMultilevel"/>
    <w:tmpl w:val="7F92A620"/>
    <w:lvl w:ilvl="0" w:tplc="C9AA2C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205A74"/>
    <w:multiLevelType w:val="hybridMultilevel"/>
    <w:tmpl w:val="CD749326"/>
    <w:lvl w:ilvl="0" w:tplc="93E4FE7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8C"/>
    <w:rsid w:val="00007B00"/>
    <w:rsid w:val="00010405"/>
    <w:rsid w:val="0001532B"/>
    <w:rsid w:val="0002558F"/>
    <w:rsid w:val="00041D20"/>
    <w:rsid w:val="000639E4"/>
    <w:rsid w:val="000A277C"/>
    <w:rsid w:val="000B0BB5"/>
    <w:rsid w:val="000C3F15"/>
    <w:rsid w:val="000C43E1"/>
    <w:rsid w:val="00167FDF"/>
    <w:rsid w:val="00186652"/>
    <w:rsid w:val="00224CB2"/>
    <w:rsid w:val="002432CD"/>
    <w:rsid w:val="00253251"/>
    <w:rsid w:val="00276049"/>
    <w:rsid w:val="00276DF8"/>
    <w:rsid w:val="00282B7C"/>
    <w:rsid w:val="002B62A7"/>
    <w:rsid w:val="00320829"/>
    <w:rsid w:val="003311CB"/>
    <w:rsid w:val="00375BF6"/>
    <w:rsid w:val="00387A3B"/>
    <w:rsid w:val="003B1EDC"/>
    <w:rsid w:val="003E0F5D"/>
    <w:rsid w:val="00407542"/>
    <w:rsid w:val="00410BDC"/>
    <w:rsid w:val="0042327E"/>
    <w:rsid w:val="00425CE0"/>
    <w:rsid w:val="0045573E"/>
    <w:rsid w:val="0046351A"/>
    <w:rsid w:val="00485066"/>
    <w:rsid w:val="00486990"/>
    <w:rsid w:val="00492B7B"/>
    <w:rsid w:val="004A7CE6"/>
    <w:rsid w:val="004B70BA"/>
    <w:rsid w:val="00515152"/>
    <w:rsid w:val="00545104"/>
    <w:rsid w:val="00557CFB"/>
    <w:rsid w:val="00575C35"/>
    <w:rsid w:val="005B5AB5"/>
    <w:rsid w:val="005E42D5"/>
    <w:rsid w:val="005E7808"/>
    <w:rsid w:val="00606353"/>
    <w:rsid w:val="0060708C"/>
    <w:rsid w:val="006327C2"/>
    <w:rsid w:val="00655303"/>
    <w:rsid w:val="00660A3F"/>
    <w:rsid w:val="00661619"/>
    <w:rsid w:val="0067419D"/>
    <w:rsid w:val="006B5950"/>
    <w:rsid w:val="006D4A51"/>
    <w:rsid w:val="006D518A"/>
    <w:rsid w:val="006F5600"/>
    <w:rsid w:val="00703513"/>
    <w:rsid w:val="007105AB"/>
    <w:rsid w:val="0071639A"/>
    <w:rsid w:val="0077491B"/>
    <w:rsid w:val="00781636"/>
    <w:rsid w:val="00781DD8"/>
    <w:rsid w:val="007940DB"/>
    <w:rsid w:val="007A3456"/>
    <w:rsid w:val="007D4B4A"/>
    <w:rsid w:val="007E2B76"/>
    <w:rsid w:val="0083525E"/>
    <w:rsid w:val="00860D5A"/>
    <w:rsid w:val="00874500"/>
    <w:rsid w:val="00897F30"/>
    <w:rsid w:val="009204BD"/>
    <w:rsid w:val="00925865"/>
    <w:rsid w:val="00936BE6"/>
    <w:rsid w:val="009A74A8"/>
    <w:rsid w:val="009E2424"/>
    <w:rsid w:val="00A62CC8"/>
    <w:rsid w:val="00A846D5"/>
    <w:rsid w:val="00AE4B21"/>
    <w:rsid w:val="00B02DE9"/>
    <w:rsid w:val="00B12938"/>
    <w:rsid w:val="00B27C31"/>
    <w:rsid w:val="00B35728"/>
    <w:rsid w:val="00B36A79"/>
    <w:rsid w:val="00B53A8C"/>
    <w:rsid w:val="00B94370"/>
    <w:rsid w:val="00BA3230"/>
    <w:rsid w:val="00BC7BA4"/>
    <w:rsid w:val="00BE1550"/>
    <w:rsid w:val="00BF27F2"/>
    <w:rsid w:val="00C454B7"/>
    <w:rsid w:val="00C53FB9"/>
    <w:rsid w:val="00C6707F"/>
    <w:rsid w:val="00CA7F49"/>
    <w:rsid w:val="00CB5878"/>
    <w:rsid w:val="00CF4441"/>
    <w:rsid w:val="00D23900"/>
    <w:rsid w:val="00D271AE"/>
    <w:rsid w:val="00DA3119"/>
    <w:rsid w:val="00DB28F3"/>
    <w:rsid w:val="00DB603F"/>
    <w:rsid w:val="00DC44D2"/>
    <w:rsid w:val="00DE2D95"/>
    <w:rsid w:val="00E668AC"/>
    <w:rsid w:val="00E82382"/>
    <w:rsid w:val="00E915AD"/>
    <w:rsid w:val="00EB22DA"/>
    <w:rsid w:val="00ED7407"/>
    <w:rsid w:val="00EE081E"/>
    <w:rsid w:val="00F54812"/>
    <w:rsid w:val="00F643F1"/>
    <w:rsid w:val="00F83EC0"/>
    <w:rsid w:val="00F86330"/>
    <w:rsid w:val="00F92FAC"/>
    <w:rsid w:val="00F93CBF"/>
    <w:rsid w:val="00FA7B57"/>
    <w:rsid w:val="00FB1219"/>
    <w:rsid w:val="00FC0D9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89EB"/>
  <w15:docId w15:val="{68479885-018C-8A44-B26C-6F493F39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3A8C"/>
  </w:style>
  <w:style w:type="paragraph" w:styleId="ListParagraph">
    <w:name w:val="List Paragraph"/>
    <w:basedOn w:val="Normal"/>
    <w:uiPriority w:val="34"/>
    <w:qFormat/>
    <w:rsid w:val="00B53A8C"/>
    <w:pPr>
      <w:ind w:left="720"/>
      <w:contextualSpacing/>
    </w:pPr>
  </w:style>
  <w:style w:type="paragraph" w:styleId="NormalWeb">
    <w:name w:val="Normal (Web)"/>
    <w:basedOn w:val="Normal"/>
    <w:uiPriority w:val="99"/>
    <w:unhideWhenUsed/>
    <w:rsid w:val="00F83EC0"/>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5B5AB5"/>
    <w:rPr>
      <w:lang w:val="en-GB"/>
    </w:rPr>
  </w:style>
  <w:style w:type="paragraph" w:styleId="Bibliography">
    <w:name w:val="Bibliography"/>
    <w:basedOn w:val="Normal"/>
    <w:next w:val="Normal"/>
    <w:uiPriority w:val="37"/>
    <w:unhideWhenUsed/>
    <w:rsid w:val="00A846D5"/>
    <w:pPr>
      <w:spacing w:after="240"/>
    </w:pPr>
  </w:style>
  <w:style w:type="character" w:customStyle="1" w:styleId="apple-converted-space">
    <w:name w:val="apple-converted-space"/>
    <w:basedOn w:val="DefaultParagraphFont"/>
    <w:rsid w:val="00AE4B21"/>
  </w:style>
  <w:style w:type="character" w:styleId="CommentReference">
    <w:name w:val="annotation reference"/>
    <w:basedOn w:val="DefaultParagraphFont"/>
    <w:uiPriority w:val="99"/>
    <w:semiHidden/>
    <w:unhideWhenUsed/>
    <w:rsid w:val="00575C35"/>
    <w:rPr>
      <w:sz w:val="16"/>
      <w:szCs w:val="16"/>
    </w:rPr>
  </w:style>
  <w:style w:type="paragraph" w:styleId="CommentText">
    <w:name w:val="annotation text"/>
    <w:basedOn w:val="Normal"/>
    <w:link w:val="CommentTextChar"/>
    <w:uiPriority w:val="99"/>
    <w:semiHidden/>
    <w:unhideWhenUsed/>
    <w:rsid w:val="00575C35"/>
    <w:rPr>
      <w:sz w:val="20"/>
      <w:szCs w:val="20"/>
    </w:rPr>
  </w:style>
  <w:style w:type="character" w:customStyle="1" w:styleId="CommentTextChar">
    <w:name w:val="Comment Text Char"/>
    <w:basedOn w:val="DefaultParagraphFont"/>
    <w:link w:val="CommentText"/>
    <w:uiPriority w:val="99"/>
    <w:semiHidden/>
    <w:rsid w:val="00575C35"/>
    <w:rPr>
      <w:sz w:val="20"/>
      <w:szCs w:val="20"/>
      <w:lang w:val="en-GB"/>
    </w:rPr>
  </w:style>
  <w:style w:type="paragraph" w:styleId="CommentSubject">
    <w:name w:val="annotation subject"/>
    <w:basedOn w:val="CommentText"/>
    <w:next w:val="CommentText"/>
    <w:link w:val="CommentSubjectChar"/>
    <w:uiPriority w:val="99"/>
    <w:semiHidden/>
    <w:unhideWhenUsed/>
    <w:rsid w:val="00575C35"/>
    <w:rPr>
      <w:b/>
      <w:bCs/>
    </w:rPr>
  </w:style>
  <w:style w:type="character" w:customStyle="1" w:styleId="CommentSubjectChar">
    <w:name w:val="Comment Subject Char"/>
    <w:basedOn w:val="CommentTextChar"/>
    <w:link w:val="CommentSubject"/>
    <w:uiPriority w:val="99"/>
    <w:semiHidden/>
    <w:rsid w:val="00575C35"/>
    <w:rPr>
      <w:b/>
      <w:bCs/>
      <w:sz w:val="20"/>
      <w:szCs w:val="20"/>
      <w:lang w:val="en-GB"/>
    </w:rPr>
  </w:style>
  <w:style w:type="paragraph" w:styleId="Revision">
    <w:name w:val="Revision"/>
    <w:hidden/>
    <w:uiPriority w:val="99"/>
    <w:semiHidden/>
    <w:rsid w:val="00575C3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162">
      <w:bodyDiv w:val="1"/>
      <w:marLeft w:val="0"/>
      <w:marRight w:val="0"/>
      <w:marTop w:val="0"/>
      <w:marBottom w:val="0"/>
      <w:divBdr>
        <w:top w:val="none" w:sz="0" w:space="0" w:color="auto"/>
        <w:left w:val="none" w:sz="0" w:space="0" w:color="auto"/>
        <w:bottom w:val="none" w:sz="0" w:space="0" w:color="auto"/>
        <w:right w:val="none" w:sz="0" w:space="0" w:color="auto"/>
      </w:divBdr>
      <w:divsChild>
        <w:div w:id="1910189203">
          <w:marLeft w:val="0"/>
          <w:marRight w:val="0"/>
          <w:marTop w:val="0"/>
          <w:marBottom w:val="0"/>
          <w:divBdr>
            <w:top w:val="none" w:sz="0" w:space="0" w:color="auto"/>
            <w:left w:val="none" w:sz="0" w:space="0" w:color="auto"/>
            <w:bottom w:val="none" w:sz="0" w:space="0" w:color="auto"/>
            <w:right w:val="none" w:sz="0" w:space="0" w:color="auto"/>
          </w:divBdr>
          <w:divsChild>
            <w:div w:id="633558362">
              <w:marLeft w:val="0"/>
              <w:marRight w:val="0"/>
              <w:marTop w:val="0"/>
              <w:marBottom w:val="0"/>
              <w:divBdr>
                <w:top w:val="none" w:sz="0" w:space="0" w:color="auto"/>
                <w:left w:val="none" w:sz="0" w:space="0" w:color="auto"/>
                <w:bottom w:val="none" w:sz="0" w:space="0" w:color="auto"/>
                <w:right w:val="none" w:sz="0" w:space="0" w:color="auto"/>
              </w:divBdr>
              <w:divsChild>
                <w:div w:id="1487281889">
                  <w:marLeft w:val="0"/>
                  <w:marRight w:val="0"/>
                  <w:marTop w:val="0"/>
                  <w:marBottom w:val="0"/>
                  <w:divBdr>
                    <w:top w:val="none" w:sz="0" w:space="0" w:color="auto"/>
                    <w:left w:val="none" w:sz="0" w:space="0" w:color="auto"/>
                    <w:bottom w:val="none" w:sz="0" w:space="0" w:color="auto"/>
                    <w:right w:val="none" w:sz="0" w:space="0" w:color="auto"/>
                  </w:divBdr>
                  <w:divsChild>
                    <w:div w:id="1534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0129">
      <w:bodyDiv w:val="1"/>
      <w:marLeft w:val="0"/>
      <w:marRight w:val="0"/>
      <w:marTop w:val="0"/>
      <w:marBottom w:val="0"/>
      <w:divBdr>
        <w:top w:val="none" w:sz="0" w:space="0" w:color="auto"/>
        <w:left w:val="none" w:sz="0" w:space="0" w:color="auto"/>
        <w:bottom w:val="none" w:sz="0" w:space="0" w:color="auto"/>
        <w:right w:val="none" w:sz="0" w:space="0" w:color="auto"/>
      </w:divBdr>
      <w:divsChild>
        <w:div w:id="1102411337">
          <w:marLeft w:val="0"/>
          <w:marRight w:val="0"/>
          <w:marTop w:val="0"/>
          <w:marBottom w:val="0"/>
          <w:divBdr>
            <w:top w:val="none" w:sz="0" w:space="0" w:color="auto"/>
            <w:left w:val="none" w:sz="0" w:space="0" w:color="auto"/>
            <w:bottom w:val="none" w:sz="0" w:space="0" w:color="auto"/>
            <w:right w:val="none" w:sz="0" w:space="0" w:color="auto"/>
          </w:divBdr>
          <w:divsChild>
            <w:div w:id="1810123916">
              <w:marLeft w:val="0"/>
              <w:marRight w:val="0"/>
              <w:marTop w:val="0"/>
              <w:marBottom w:val="0"/>
              <w:divBdr>
                <w:top w:val="none" w:sz="0" w:space="0" w:color="auto"/>
                <w:left w:val="none" w:sz="0" w:space="0" w:color="auto"/>
                <w:bottom w:val="none" w:sz="0" w:space="0" w:color="auto"/>
                <w:right w:val="none" w:sz="0" w:space="0" w:color="auto"/>
              </w:divBdr>
              <w:divsChild>
                <w:div w:id="11389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130">
      <w:bodyDiv w:val="1"/>
      <w:marLeft w:val="0"/>
      <w:marRight w:val="0"/>
      <w:marTop w:val="0"/>
      <w:marBottom w:val="0"/>
      <w:divBdr>
        <w:top w:val="none" w:sz="0" w:space="0" w:color="auto"/>
        <w:left w:val="none" w:sz="0" w:space="0" w:color="auto"/>
        <w:bottom w:val="none" w:sz="0" w:space="0" w:color="auto"/>
        <w:right w:val="none" w:sz="0" w:space="0" w:color="auto"/>
      </w:divBdr>
    </w:div>
    <w:div w:id="249118228">
      <w:bodyDiv w:val="1"/>
      <w:marLeft w:val="0"/>
      <w:marRight w:val="0"/>
      <w:marTop w:val="0"/>
      <w:marBottom w:val="0"/>
      <w:divBdr>
        <w:top w:val="none" w:sz="0" w:space="0" w:color="auto"/>
        <w:left w:val="none" w:sz="0" w:space="0" w:color="auto"/>
        <w:bottom w:val="none" w:sz="0" w:space="0" w:color="auto"/>
        <w:right w:val="none" w:sz="0" w:space="0" w:color="auto"/>
      </w:divBdr>
    </w:div>
    <w:div w:id="286012896">
      <w:bodyDiv w:val="1"/>
      <w:marLeft w:val="0"/>
      <w:marRight w:val="0"/>
      <w:marTop w:val="0"/>
      <w:marBottom w:val="0"/>
      <w:divBdr>
        <w:top w:val="none" w:sz="0" w:space="0" w:color="auto"/>
        <w:left w:val="none" w:sz="0" w:space="0" w:color="auto"/>
        <w:bottom w:val="none" w:sz="0" w:space="0" w:color="auto"/>
        <w:right w:val="none" w:sz="0" w:space="0" w:color="auto"/>
      </w:divBdr>
      <w:divsChild>
        <w:div w:id="238246772">
          <w:marLeft w:val="0"/>
          <w:marRight w:val="0"/>
          <w:marTop w:val="0"/>
          <w:marBottom w:val="0"/>
          <w:divBdr>
            <w:top w:val="none" w:sz="0" w:space="0" w:color="auto"/>
            <w:left w:val="none" w:sz="0" w:space="0" w:color="auto"/>
            <w:bottom w:val="none" w:sz="0" w:space="0" w:color="auto"/>
            <w:right w:val="none" w:sz="0" w:space="0" w:color="auto"/>
          </w:divBdr>
          <w:divsChild>
            <w:div w:id="849105532">
              <w:marLeft w:val="0"/>
              <w:marRight w:val="0"/>
              <w:marTop w:val="0"/>
              <w:marBottom w:val="0"/>
              <w:divBdr>
                <w:top w:val="none" w:sz="0" w:space="0" w:color="auto"/>
                <w:left w:val="none" w:sz="0" w:space="0" w:color="auto"/>
                <w:bottom w:val="none" w:sz="0" w:space="0" w:color="auto"/>
                <w:right w:val="none" w:sz="0" w:space="0" w:color="auto"/>
              </w:divBdr>
              <w:divsChild>
                <w:div w:id="1982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81388">
      <w:bodyDiv w:val="1"/>
      <w:marLeft w:val="0"/>
      <w:marRight w:val="0"/>
      <w:marTop w:val="0"/>
      <w:marBottom w:val="0"/>
      <w:divBdr>
        <w:top w:val="none" w:sz="0" w:space="0" w:color="auto"/>
        <w:left w:val="none" w:sz="0" w:space="0" w:color="auto"/>
        <w:bottom w:val="none" w:sz="0" w:space="0" w:color="auto"/>
        <w:right w:val="none" w:sz="0" w:space="0" w:color="auto"/>
      </w:divBdr>
      <w:divsChild>
        <w:div w:id="908006515">
          <w:marLeft w:val="0"/>
          <w:marRight w:val="0"/>
          <w:marTop w:val="0"/>
          <w:marBottom w:val="0"/>
          <w:divBdr>
            <w:top w:val="none" w:sz="0" w:space="0" w:color="auto"/>
            <w:left w:val="none" w:sz="0" w:space="0" w:color="auto"/>
            <w:bottom w:val="none" w:sz="0" w:space="0" w:color="auto"/>
            <w:right w:val="none" w:sz="0" w:space="0" w:color="auto"/>
          </w:divBdr>
          <w:divsChild>
            <w:div w:id="280965582">
              <w:marLeft w:val="0"/>
              <w:marRight w:val="0"/>
              <w:marTop w:val="0"/>
              <w:marBottom w:val="0"/>
              <w:divBdr>
                <w:top w:val="none" w:sz="0" w:space="0" w:color="auto"/>
                <w:left w:val="none" w:sz="0" w:space="0" w:color="auto"/>
                <w:bottom w:val="none" w:sz="0" w:space="0" w:color="auto"/>
                <w:right w:val="none" w:sz="0" w:space="0" w:color="auto"/>
              </w:divBdr>
              <w:divsChild>
                <w:div w:id="4462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2405">
      <w:bodyDiv w:val="1"/>
      <w:marLeft w:val="0"/>
      <w:marRight w:val="0"/>
      <w:marTop w:val="0"/>
      <w:marBottom w:val="0"/>
      <w:divBdr>
        <w:top w:val="none" w:sz="0" w:space="0" w:color="auto"/>
        <w:left w:val="none" w:sz="0" w:space="0" w:color="auto"/>
        <w:bottom w:val="none" w:sz="0" w:space="0" w:color="auto"/>
        <w:right w:val="none" w:sz="0" w:space="0" w:color="auto"/>
      </w:divBdr>
      <w:divsChild>
        <w:div w:id="1273316714">
          <w:marLeft w:val="0"/>
          <w:marRight w:val="0"/>
          <w:marTop w:val="0"/>
          <w:marBottom w:val="0"/>
          <w:divBdr>
            <w:top w:val="none" w:sz="0" w:space="0" w:color="auto"/>
            <w:left w:val="none" w:sz="0" w:space="0" w:color="auto"/>
            <w:bottom w:val="none" w:sz="0" w:space="0" w:color="auto"/>
            <w:right w:val="none" w:sz="0" w:space="0" w:color="auto"/>
          </w:divBdr>
          <w:divsChild>
            <w:div w:id="976640775">
              <w:marLeft w:val="0"/>
              <w:marRight w:val="0"/>
              <w:marTop w:val="0"/>
              <w:marBottom w:val="0"/>
              <w:divBdr>
                <w:top w:val="none" w:sz="0" w:space="0" w:color="auto"/>
                <w:left w:val="none" w:sz="0" w:space="0" w:color="auto"/>
                <w:bottom w:val="none" w:sz="0" w:space="0" w:color="auto"/>
                <w:right w:val="none" w:sz="0" w:space="0" w:color="auto"/>
              </w:divBdr>
              <w:divsChild>
                <w:div w:id="3198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1105">
      <w:bodyDiv w:val="1"/>
      <w:marLeft w:val="0"/>
      <w:marRight w:val="0"/>
      <w:marTop w:val="0"/>
      <w:marBottom w:val="0"/>
      <w:divBdr>
        <w:top w:val="none" w:sz="0" w:space="0" w:color="auto"/>
        <w:left w:val="none" w:sz="0" w:space="0" w:color="auto"/>
        <w:bottom w:val="none" w:sz="0" w:space="0" w:color="auto"/>
        <w:right w:val="none" w:sz="0" w:space="0" w:color="auto"/>
      </w:divBdr>
      <w:divsChild>
        <w:div w:id="1117454687">
          <w:marLeft w:val="0"/>
          <w:marRight w:val="0"/>
          <w:marTop w:val="0"/>
          <w:marBottom w:val="0"/>
          <w:divBdr>
            <w:top w:val="none" w:sz="0" w:space="0" w:color="auto"/>
            <w:left w:val="none" w:sz="0" w:space="0" w:color="auto"/>
            <w:bottom w:val="none" w:sz="0" w:space="0" w:color="auto"/>
            <w:right w:val="none" w:sz="0" w:space="0" w:color="auto"/>
          </w:divBdr>
          <w:divsChild>
            <w:div w:id="987250938">
              <w:marLeft w:val="0"/>
              <w:marRight w:val="0"/>
              <w:marTop w:val="0"/>
              <w:marBottom w:val="0"/>
              <w:divBdr>
                <w:top w:val="none" w:sz="0" w:space="0" w:color="auto"/>
                <w:left w:val="none" w:sz="0" w:space="0" w:color="auto"/>
                <w:bottom w:val="none" w:sz="0" w:space="0" w:color="auto"/>
                <w:right w:val="none" w:sz="0" w:space="0" w:color="auto"/>
              </w:divBdr>
              <w:divsChild>
                <w:div w:id="1452893196">
                  <w:marLeft w:val="0"/>
                  <w:marRight w:val="0"/>
                  <w:marTop w:val="0"/>
                  <w:marBottom w:val="0"/>
                  <w:divBdr>
                    <w:top w:val="none" w:sz="0" w:space="0" w:color="auto"/>
                    <w:left w:val="none" w:sz="0" w:space="0" w:color="auto"/>
                    <w:bottom w:val="none" w:sz="0" w:space="0" w:color="auto"/>
                    <w:right w:val="none" w:sz="0" w:space="0" w:color="auto"/>
                  </w:divBdr>
                  <w:divsChild>
                    <w:div w:id="897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3976">
      <w:bodyDiv w:val="1"/>
      <w:marLeft w:val="0"/>
      <w:marRight w:val="0"/>
      <w:marTop w:val="0"/>
      <w:marBottom w:val="0"/>
      <w:divBdr>
        <w:top w:val="none" w:sz="0" w:space="0" w:color="auto"/>
        <w:left w:val="none" w:sz="0" w:space="0" w:color="auto"/>
        <w:bottom w:val="none" w:sz="0" w:space="0" w:color="auto"/>
        <w:right w:val="none" w:sz="0" w:space="0" w:color="auto"/>
      </w:divBdr>
      <w:divsChild>
        <w:div w:id="1326668680">
          <w:marLeft w:val="0"/>
          <w:marRight w:val="0"/>
          <w:marTop w:val="0"/>
          <w:marBottom w:val="0"/>
          <w:divBdr>
            <w:top w:val="none" w:sz="0" w:space="0" w:color="auto"/>
            <w:left w:val="none" w:sz="0" w:space="0" w:color="auto"/>
            <w:bottom w:val="none" w:sz="0" w:space="0" w:color="auto"/>
            <w:right w:val="none" w:sz="0" w:space="0" w:color="auto"/>
          </w:divBdr>
          <w:divsChild>
            <w:div w:id="628777689">
              <w:marLeft w:val="0"/>
              <w:marRight w:val="0"/>
              <w:marTop w:val="0"/>
              <w:marBottom w:val="0"/>
              <w:divBdr>
                <w:top w:val="none" w:sz="0" w:space="0" w:color="auto"/>
                <w:left w:val="none" w:sz="0" w:space="0" w:color="auto"/>
                <w:bottom w:val="none" w:sz="0" w:space="0" w:color="auto"/>
                <w:right w:val="none" w:sz="0" w:space="0" w:color="auto"/>
              </w:divBdr>
              <w:divsChild>
                <w:div w:id="1731004541">
                  <w:marLeft w:val="0"/>
                  <w:marRight w:val="0"/>
                  <w:marTop w:val="0"/>
                  <w:marBottom w:val="0"/>
                  <w:divBdr>
                    <w:top w:val="none" w:sz="0" w:space="0" w:color="auto"/>
                    <w:left w:val="none" w:sz="0" w:space="0" w:color="auto"/>
                    <w:bottom w:val="none" w:sz="0" w:space="0" w:color="auto"/>
                    <w:right w:val="none" w:sz="0" w:space="0" w:color="auto"/>
                  </w:divBdr>
                  <w:divsChild>
                    <w:div w:id="8893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031540">
      <w:bodyDiv w:val="1"/>
      <w:marLeft w:val="0"/>
      <w:marRight w:val="0"/>
      <w:marTop w:val="0"/>
      <w:marBottom w:val="0"/>
      <w:divBdr>
        <w:top w:val="none" w:sz="0" w:space="0" w:color="auto"/>
        <w:left w:val="none" w:sz="0" w:space="0" w:color="auto"/>
        <w:bottom w:val="none" w:sz="0" w:space="0" w:color="auto"/>
        <w:right w:val="none" w:sz="0" w:space="0" w:color="auto"/>
      </w:divBdr>
      <w:divsChild>
        <w:div w:id="1264266141">
          <w:marLeft w:val="0"/>
          <w:marRight w:val="0"/>
          <w:marTop w:val="0"/>
          <w:marBottom w:val="0"/>
          <w:divBdr>
            <w:top w:val="none" w:sz="0" w:space="0" w:color="auto"/>
            <w:left w:val="none" w:sz="0" w:space="0" w:color="auto"/>
            <w:bottom w:val="none" w:sz="0" w:space="0" w:color="auto"/>
            <w:right w:val="none" w:sz="0" w:space="0" w:color="auto"/>
          </w:divBdr>
          <w:divsChild>
            <w:div w:id="1906526322">
              <w:marLeft w:val="0"/>
              <w:marRight w:val="0"/>
              <w:marTop w:val="0"/>
              <w:marBottom w:val="0"/>
              <w:divBdr>
                <w:top w:val="none" w:sz="0" w:space="0" w:color="auto"/>
                <w:left w:val="none" w:sz="0" w:space="0" w:color="auto"/>
                <w:bottom w:val="none" w:sz="0" w:space="0" w:color="auto"/>
                <w:right w:val="none" w:sz="0" w:space="0" w:color="auto"/>
              </w:divBdr>
              <w:divsChild>
                <w:div w:id="14612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337">
      <w:bodyDiv w:val="1"/>
      <w:marLeft w:val="0"/>
      <w:marRight w:val="0"/>
      <w:marTop w:val="0"/>
      <w:marBottom w:val="0"/>
      <w:divBdr>
        <w:top w:val="none" w:sz="0" w:space="0" w:color="auto"/>
        <w:left w:val="none" w:sz="0" w:space="0" w:color="auto"/>
        <w:bottom w:val="none" w:sz="0" w:space="0" w:color="auto"/>
        <w:right w:val="none" w:sz="0" w:space="0" w:color="auto"/>
      </w:divBdr>
      <w:divsChild>
        <w:div w:id="755710334">
          <w:marLeft w:val="0"/>
          <w:marRight w:val="0"/>
          <w:marTop w:val="0"/>
          <w:marBottom w:val="0"/>
          <w:divBdr>
            <w:top w:val="none" w:sz="0" w:space="0" w:color="auto"/>
            <w:left w:val="none" w:sz="0" w:space="0" w:color="auto"/>
            <w:bottom w:val="none" w:sz="0" w:space="0" w:color="auto"/>
            <w:right w:val="none" w:sz="0" w:space="0" w:color="auto"/>
          </w:divBdr>
          <w:divsChild>
            <w:div w:id="948976068">
              <w:marLeft w:val="0"/>
              <w:marRight w:val="0"/>
              <w:marTop w:val="0"/>
              <w:marBottom w:val="0"/>
              <w:divBdr>
                <w:top w:val="none" w:sz="0" w:space="0" w:color="auto"/>
                <w:left w:val="none" w:sz="0" w:space="0" w:color="auto"/>
                <w:bottom w:val="none" w:sz="0" w:space="0" w:color="auto"/>
                <w:right w:val="none" w:sz="0" w:space="0" w:color="auto"/>
              </w:divBdr>
              <w:divsChild>
                <w:div w:id="1928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49288">
      <w:bodyDiv w:val="1"/>
      <w:marLeft w:val="0"/>
      <w:marRight w:val="0"/>
      <w:marTop w:val="0"/>
      <w:marBottom w:val="0"/>
      <w:divBdr>
        <w:top w:val="none" w:sz="0" w:space="0" w:color="auto"/>
        <w:left w:val="none" w:sz="0" w:space="0" w:color="auto"/>
        <w:bottom w:val="none" w:sz="0" w:space="0" w:color="auto"/>
        <w:right w:val="none" w:sz="0" w:space="0" w:color="auto"/>
      </w:divBdr>
      <w:divsChild>
        <w:div w:id="256524117">
          <w:marLeft w:val="0"/>
          <w:marRight w:val="0"/>
          <w:marTop w:val="0"/>
          <w:marBottom w:val="0"/>
          <w:divBdr>
            <w:top w:val="none" w:sz="0" w:space="0" w:color="auto"/>
            <w:left w:val="none" w:sz="0" w:space="0" w:color="auto"/>
            <w:bottom w:val="none" w:sz="0" w:space="0" w:color="auto"/>
            <w:right w:val="none" w:sz="0" w:space="0" w:color="auto"/>
          </w:divBdr>
          <w:divsChild>
            <w:div w:id="2007852983">
              <w:marLeft w:val="0"/>
              <w:marRight w:val="0"/>
              <w:marTop w:val="0"/>
              <w:marBottom w:val="0"/>
              <w:divBdr>
                <w:top w:val="none" w:sz="0" w:space="0" w:color="auto"/>
                <w:left w:val="none" w:sz="0" w:space="0" w:color="auto"/>
                <w:bottom w:val="none" w:sz="0" w:space="0" w:color="auto"/>
                <w:right w:val="none" w:sz="0" w:space="0" w:color="auto"/>
              </w:divBdr>
              <w:divsChild>
                <w:div w:id="13558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99383">
      <w:bodyDiv w:val="1"/>
      <w:marLeft w:val="0"/>
      <w:marRight w:val="0"/>
      <w:marTop w:val="0"/>
      <w:marBottom w:val="0"/>
      <w:divBdr>
        <w:top w:val="none" w:sz="0" w:space="0" w:color="auto"/>
        <w:left w:val="none" w:sz="0" w:space="0" w:color="auto"/>
        <w:bottom w:val="none" w:sz="0" w:space="0" w:color="auto"/>
        <w:right w:val="none" w:sz="0" w:space="0" w:color="auto"/>
      </w:divBdr>
    </w:div>
    <w:div w:id="883830008">
      <w:bodyDiv w:val="1"/>
      <w:marLeft w:val="0"/>
      <w:marRight w:val="0"/>
      <w:marTop w:val="0"/>
      <w:marBottom w:val="0"/>
      <w:divBdr>
        <w:top w:val="none" w:sz="0" w:space="0" w:color="auto"/>
        <w:left w:val="none" w:sz="0" w:space="0" w:color="auto"/>
        <w:bottom w:val="none" w:sz="0" w:space="0" w:color="auto"/>
        <w:right w:val="none" w:sz="0" w:space="0" w:color="auto"/>
      </w:divBdr>
      <w:divsChild>
        <w:div w:id="459374025">
          <w:marLeft w:val="0"/>
          <w:marRight w:val="0"/>
          <w:marTop w:val="0"/>
          <w:marBottom w:val="0"/>
          <w:divBdr>
            <w:top w:val="none" w:sz="0" w:space="0" w:color="auto"/>
            <w:left w:val="none" w:sz="0" w:space="0" w:color="auto"/>
            <w:bottom w:val="none" w:sz="0" w:space="0" w:color="auto"/>
            <w:right w:val="none" w:sz="0" w:space="0" w:color="auto"/>
          </w:divBdr>
          <w:divsChild>
            <w:div w:id="2129814135">
              <w:marLeft w:val="0"/>
              <w:marRight w:val="0"/>
              <w:marTop w:val="0"/>
              <w:marBottom w:val="0"/>
              <w:divBdr>
                <w:top w:val="none" w:sz="0" w:space="0" w:color="auto"/>
                <w:left w:val="none" w:sz="0" w:space="0" w:color="auto"/>
                <w:bottom w:val="none" w:sz="0" w:space="0" w:color="auto"/>
                <w:right w:val="none" w:sz="0" w:space="0" w:color="auto"/>
              </w:divBdr>
              <w:divsChild>
                <w:div w:id="16406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9939">
      <w:bodyDiv w:val="1"/>
      <w:marLeft w:val="0"/>
      <w:marRight w:val="0"/>
      <w:marTop w:val="0"/>
      <w:marBottom w:val="0"/>
      <w:divBdr>
        <w:top w:val="none" w:sz="0" w:space="0" w:color="auto"/>
        <w:left w:val="none" w:sz="0" w:space="0" w:color="auto"/>
        <w:bottom w:val="none" w:sz="0" w:space="0" w:color="auto"/>
        <w:right w:val="none" w:sz="0" w:space="0" w:color="auto"/>
      </w:divBdr>
      <w:divsChild>
        <w:div w:id="792676325">
          <w:marLeft w:val="0"/>
          <w:marRight w:val="0"/>
          <w:marTop w:val="0"/>
          <w:marBottom w:val="0"/>
          <w:divBdr>
            <w:top w:val="none" w:sz="0" w:space="0" w:color="auto"/>
            <w:left w:val="none" w:sz="0" w:space="0" w:color="auto"/>
            <w:bottom w:val="none" w:sz="0" w:space="0" w:color="auto"/>
            <w:right w:val="none" w:sz="0" w:space="0" w:color="auto"/>
          </w:divBdr>
          <w:divsChild>
            <w:div w:id="1247106719">
              <w:marLeft w:val="0"/>
              <w:marRight w:val="0"/>
              <w:marTop w:val="0"/>
              <w:marBottom w:val="0"/>
              <w:divBdr>
                <w:top w:val="none" w:sz="0" w:space="0" w:color="auto"/>
                <w:left w:val="none" w:sz="0" w:space="0" w:color="auto"/>
                <w:bottom w:val="none" w:sz="0" w:space="0" w:color="auto"/>
                <w:right w:val="none" w:sz="0" w:space="0" w:color="auto"/>
              </w:divBdr>
              <w:divsChild>
                <w:div w:id="7210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32389">
      <w:bodyDiv w:val="1"/>
      <w:marLeft w:val="0"/>
      <w:marRight w:val="0"/>
      <w:marTop w:val="0"/>
      <w:marBottom w:val="0"/>
      <w:divBdr>
        <w:top w:val="none" w:sz="0" w:space="0" w:color="auto"/>
        <w:left w:val="none" w:sz="0" w:space="0" w:color="auto"/>
        <w:bottom w:val="none" w:sz="0" w:space="0" w:color="auto"/>
        <w:right w:val="none" w:sz="0" w:space="0" w:color="auto"/>
      </w:divBdr>
      <w:divsChild>
        <w:div w:id="551891372">
          <w:marLeft w:val="0"/>
          <w:marRight w:val="0"/>
          <w:marTop w:val="0"/>
          <w:marBottom w:val="0"/>
          <w:divBdr>
            <w:top w:val="none" w:sz="0" w:space="0" w:color="auto"/>
            <w:left w:val="none" w:sz="0" w:space="0" w:color="auto"/>
            <w:bottom w:val="none" w:sz="0" w:space="0" w:color="auto"/>
            <w:right w:val="none" w:sz="0" w:space="0" w:color="auto"/>
          </w:divBdr>
          <w:divsChild>
            <w:div w:id="1466507611">
              <w:marLeft w:val="0"/>
              <w:marRight w:val="0"/>
              <w:marTop w:val="0"/>
              <w:marBottom w:val="0"/>
              <w:divBdr>
                <w:top w:val="none" w:sz="0" w:space="0" w:color="auto"/>
                <w:left w:val="none" w:sz="0" w:space="0" w:color="auto"/>
                <w:bottom w:val="none" w:sz="0" w:space="0" w:color="auto"/>
                <w:right w:val="none" w:sz="0" w:space="0" w:color="auto"/>
              </w:divBdr>
              <w:divsChild>
                <w:div w:id="4527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95179">
      <w:bodyDiv w:val="1"/>
      <w:marLeft w:val="0"/>
      <w:marRight w:val="0"/>
      <w:marTop w:val="0"/>
      <w:marBottom w:val="0"/>
      <w:divBdr>
        <w:top w:val="none" w:sz="0" w:space="0" w:color="auto"/>
        <w:left w:val="none" w:sz="0" w:space="0" w:color="auto"/>
        <w:bottom w:val="none" w:sz="0" w:space="0" w:color="auto"/>
        <w:right w:val="none" w:sz="0" w:space="0" w:color="auto"/>
      </w:divBdr>
      <w:divsChild>
        <w:div w:id="387731623">
          <w:marLeft w:val="0"/>
          <w:marRight w:val="0"/>
          <w:marTop w:val="0"/>
          <w:marBottom w:val="0"/>
          <w:divBdr>
            <w:top w:val="none" w:sz="0" w:space="0" w:color="auto"/>
            <w:left w:val="none" w:sz="0" w:space="0" w:color="auto"/>
            <w:bottom w:val="none" w:sz="0" w:space="0" w:color="auto"/>
            <w:right w:val="none" w:sz="0" w:space="0" w:color="auto"/>
          </w:divBdr>
          <w:divsChild>
            <w:div w:id="1125386591">
              <w:marLeft w:val="0"/>
              <w:marRight w:val="0"/>
              <w:marTop w:val="0"/>
              <w:marBottom w:val="0"/>
              <w:divBdr>
                <w:top w:val="none" w:sz="0" w:space="0" w:color="auto"/>
                <w:left w:val="none" w:sz="0" w:space="0" w:color="auto"/>
                <w:bottom w:val="none" w:sz="0" w:space="0" w:color="auto"/>
                <w:right w:val="none" w:sz="0" w:space="0" w:color="auto"/>
              </w:divBdr>
              <w:divsChild>
                <w:div w:id="13838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6926">
      <w:bodyDiv w:val="1"/>
      <w:marLeft w:val="0"/>
      <w:marRight w:val="0"/>
      <w:marTop w:val="0"/>
      <w:marBottom w:val="0"/>
      <w:divBdr>
        <w:top w:val="none" w:sz="0" w:space="0" w:color="auto"/>
        <w:left w:val="none" w:sz="0" w:space="0" w:color="auto"/>
        <w:bottom w:val="none" w:sz="0" w:space="0" w:color="auto"/>
        <w:right w:val="none" w:sz="0" w:space="0" w:color="auto"/>
      </w:divBdr>
    </w:div>
    <w:div w:id="1297680177">
      <w:bodyDiv w:val="1"/>
      <w:marLeft w:val="0"/>
      <w:marRight w:val="0"/>
      <w:marTop w:val="0"/>
      <w:marBottom w:val="0"/>
      <w:divBdr>
        <w:top w:val="none" w:sz="0" w:space="0" w:color="auto"/>
        <w:left w:val="none" w:sz="0" w:space="0" w:color="auto"/>
        <w:bottom w:val="none" w:sz="0" w:space="0" w:color="auto"/>
        <w:right w:val="none" w:sz="0" w:space="0" w:color="auto"/>
      </w:divBdr>
      <w:divsChild>
        <w:div w:id="116022417">
          <w:marLeft w:val="0"/>
          <w:marRight w:val="0"/>
          <w:marTop w:val="0"/>
          <w:marBottom w:val="0"/>
          <w:divBdr>
            <w:top w:val="none" w:sz="0" w:space="0" w:color="auto"/>
            <w:left w:val="none" w:sz="0" w:space="0" w:color="auto"/>
            <w:bottom w:val="none" w:sz="0" w:space="0" w:color="auto"/>
            <w:right w:val="none" w:sz="0" w:space="0" w:color="auto"/>
          </w:divBdr>
          <w:divsChild>
            <w:div w:id="288824672">
              <w:marLeft w:val="0"/>
              <w:marRight w:val="0"/>
              <w:marTop w:val="0"/>
              <w:marBottom w:val="0"/>
              <w:divBdr>
                <w:top w:val="none" w:sz="0" w:space="0" w:color="auto"/>
                <w:left w:val="none" w:sz="0" w:space="0" w:color="auto"/>
                <w:bottom w:val="none" w:sz="0" w:space="0" w:color="auto"/>
                <w:right w:val="none" w:sz="0" w:space="0" w:color="auto"/>
              </w:divBdr>
              <w:divsChild>
                <w:div w:id="1429079968">
                  <w:marLeft w:val="0"/>
                  <w:marRight w:val="0"/>
                  <w:marTop w:val="0"/>
                  <w:marBottom w:val="0"/>
                  <w:divBdr>
                    <w:top w:val="none" w:sz="0" w:space="0" w:color="auto"/>
                    <w:left w:val="none" w:sz="0" w:space="0" w:color="auto"/>
                    <w:bottom w:val="none" w:sz="0" w:space="0" w:color="auto"/>
                    <w:right w:val="none" w:sz="0" w:space="0" w:color="auto"/>
                  </w:divBdr>
                  <w:divsChild>
                    <w:div w:id="1865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2983">
      <w:bodyDiv w:val="1"/>
      <w:marLeft w:val="0"/>
      <w:marRight w:val="0"/>
      <w:marTop w:val="0"/>
      <w:marBottom w:val="0"/>
      <w:divBdr>
        <w:top w:val="none" w:sz="0" w:space="0" w:color="auto"/>
        <w:left w:val="none" w:sz="0" w:space="0" w:color="auto"/>
        <w:bottom w:val="none" w:sz="0" w:space="0" w:color="auto"/>
        <w:right w:val="none" w:sz="0" w:space="0" w:color="auto"/>
      </w:divBdr>
    </w:div>
    <w:div w:id="1385176155">
      <w:bodyDiv w:val="1"/>
      <w:marLeft w:val="0"/>
      <w:marRight w:val="0"/>
      <w:marTop w:val="0"/>
      <w:marBottom w:val="0"/>
      <w:divBdr>
        <w:top w:val="none" w:sz="0" w:space="0" w:color="auto"/>
        <w:left w:val="none" w:sz="0" w:space="0" w:color="auto"/>
        <w:bottom w:val="none" w:sz="0" w:space="0" w:color="auto"/>
        <w:right w:val="none" w:sz="0" w:space="0" w:color="auto"/>
      </w:divBdr>
      <w:divsChild>
        <w:div w:id="1474450193">
          <w:marLeft w:val="0"/>
          <w:marRight w:val="0"/>
          <w:marTop w:val="0"/>
          <w:marBottom w:val="0"/>
          <w:divBdr>
            <w:top w:val="none" w:sz="0" w:space="0" w:color="auto"/>
            <w:left w:val="none" w:sz="0" w:space="0" w:color="auto"/>
            <w:bottom w:val="none" w:sz="0" w:space="0" w:color="auto"/>
            <w:right w:val="none" w:sz="0" w:space="0" w:color="auto"/>
          </w:divBdr>
          <w:divsChild>
            <w:div w:id="329334487">
              <w:marLeft w:val="0"/>
              <w:marRight w:val="0"/>
              <w:marTop w:val="0"/>
              <w:marBottom w:val="0"/>
              <w:divBdr>
                <w:top w:val="none" w:sz="0" w:space="0" w:color="auto"/>
                <w:left w:val="none" w:sz="0" w:space="0" w:color="auto"/>
                <w:bottom w:val="none" w:sz="0" w:space="0" w:color="auto"/>
                <w:right w:val="none" w:sz="0" w:space="0" w:color="auto"/>
              </w:divBdr>
              <w:divsChild>
                <w:div w:id="1338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7670">
      <w:bodyDiv w:val="1"/>
      <w:marLeft w:val="0"/>
      <w:marRight w:val="0"/>
      <w:marTop w:val="0"/>
      <w:marBottom w:val="0"/>
      <w:divBdr>
        <w:top w:val="none" w:sz="0" w:space="0" w:color="auto"/>
        <w:left w:val="none" w:sz="0" w:space="0" w:color="auto"/>
        <w:bottom w:val="none" w:sz="0" w:space="0" w:color="auto"/>
        <w:right w:val="none" w:sz="0" w:space="0" w:color="auto"/>
      </w:divBdr>
      <w:divsChild>
        <w:div w:id="1843156750">
          <w:marLeft w:val="0"/>
          <w:marRight w:val="0"/>
          <w:marTop w:val="0"/>
          <w:marBottom w:val="0"/>
          <w:divBdr>
            <w:top w:val="none" w:sz="0" w:space="0" w:color="auto"/>
            <w:left w:val="none" w:sz="0" w:space="0" w:color="auto"/>
            <w:bottom w:val="none" w:sz="0" w:space="0" w:color="auto"/>
            <w:right w:val="none" w:sz="0" w:space="0" w:color="auto"/>
          </w:divBdr>
          <w:divsChild>
            <w:div w:id="903490636">
              <w:marLeft w:val="0"/>
              <w:marRight w:val="0"/>
              <w:marTop w:val="0"/>
              <w:marBottom w:val="0"/>
              <w:divBdr>
                <w:top w:val="none" w:sz="0" w:space="0" w:color="auto"/>
                <w:left w:val="none" w:sz="0" w:space="0" w:color="auto"/>
                <w:bottom w:val="none" w:sz="0" w:space="0" w:color="auto"/>
                <w:right w:val="none" w:sz="0" w:space="0" w:color="auto"/>
              </w:divBdr>
              <w:divsChild>
                <w:div w:id="11870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7350">
      <w:bodyDiv w:val="1"/>
      <w:marLeft w:val="0"/>
      <w:marRight w:val="0"/>
      <w:marTop w:val="0"/>
      <w:marBottom w:val="0"/>
      <w:divBdr>
        <w:top w:val="none" w:sz="0" w:space="0" w:color="auto"/>
        <w:left w:val="none" w:sz="0" w:space="0" w:color="auto"/>
        <w:bottom w:val="none" w:sz="0" w:space="0" w:color="auto"/>
        <w:right w:val="none" w:sz="0" w:space="0" w:color="auto"/>
      </w:divBdr>
      <w:divsChild>
        <w:div w:id="867528010">
          <w:marLeft w:val="0"/>
          <w:marRight w:val="0"/>
          <w:marTop w:val="0"/>
          <w:marBottom w:val="0"/>
          <w:divBdr>
            <w:top w:val="none" w:sz="0" w:space="0" w:color="auto"/>
            <w:left w:val="none" w:sz="0" w:space="0" w:color="auto"/>
            <w:bottom w:val="none" w:sz="0" w:space="0" w:color="auto"/>
            <w:right w:val="none" w:sz="0" w:space="0" w:color="auto"/>
          </w:divBdr>
          <w:divsChild>
            <w:div w:id="1110007586">
              <w:marLeft w:val="0"/>
              <w:marRight w:val="0"/>
              <w:marTop w:val="0"/>
              <w:marBottom w:val="0"/>
              <w:divBdr>
                <w:top w:val="none" w:sz="0" w:space="0" w:color="auto"/>
                <w:left w:val="none" w:sz="0" w:space="0" w:color="auto"/>
                <w:bottom w:val="none" w:sz="0" w:space="0" w:color="auto"/>
                <w:right w:val="none" w:sz="0" w:space="0" w:color="auto"/>
              </w:divBdr>
              <w:divsChild>
                <w:div w:id="550383874">
                  <w:marLeft w:val="0"/>
                  <w:marRight w:val="0"/>
                  <w:marTop w:val="0"/>
                  <w:marBottom w:val="0"/>
                  <w:divBdr>
                    <w:top w:val="none" w:sz="0" w:space="0" w:color="auto"/>
                    <w:left w:val="none" w:sz="0" w:space="0" w:color="auto"/>
                    <w:bottom w:val="none" w:sz="0" w:space="0" w:color="auto"/>
                    <w:right w:val="none" w:sz="0" w:space="0" w:color="auto"/>
                  </w:divBdr>
                  <w:divsChild>
                    <w:div w:id="12613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4738</TotalTime>
  <Pages>3</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2021-08-25T13:06:00Z</dcterms:created>
  <dcterms:modified xsi:type="dcterms:W3CDTF">2022-01-25T17:30:00Z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id="fDdJL7Ae"/&gt;&lt;style id="http://www.zotero.org/styles/sports-medicine"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